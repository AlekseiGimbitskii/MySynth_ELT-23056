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AE68E" w14:textId="6C2714F9" w:rsidR="00A60BE1" w:rsidRPr="000E5134" w:rsidRDefault="00081258" w:rsidP="00E84258">
      <w:pPr>
        <w:pStyle w:val="Heading1"/>
        <w:spacing w:line="240" w:lineRule="auto"/>
        <w:rPr>
          <w:rFonts w:ascii="Arial" w:hAnsi="Arial" w:cs="Arial"/>
        </w:rPr>
      </w:pPr>
      <w:r w:rsidRPr="000E5134">
        <w:rPr>
          <w:rFonts w:ascii="Arial" w:hAnsi="Arial" w:cs="Arial"/>
        </w:rPr>
        <w:t>ELT-23056</w:t>
      </w:r>
      <w:r w:rsidR="00A753E8" w:rsidRPr="000E5134">
        <w:rPr>
          <w:rFonts w:ascii="Arial" w:hAnsi="Arial" w:cs="Arial"/>
        </w:rPr>
        <w:t xml:space="preserve">: </w:t>
      </w:r>
      <w:proofErr w:type="spellStart"/>
      <w:r w:rsidRPr="000E5134">
        <w:rPr>
          <w:rFonts w:ascii="Arial" w:hAnsi="Arial" w:cs="Arial"/>
        </w:rPr>
        <w:t>MySynth</w:t>
      </w:r>
      <w:proofErr w:type="spellEnd"/>
    </w:p>
    <w:p w14:paraId="032CD701" w14:textId="6A40F3CA" w:rsidR="002B4952" w:rsidRPr="000E5134" w:rsidRDefault="002B4952" w:rsidP="00E84258">
      <w:pPr>
        <w:spacing w:line="240" w:lineRule="auto"/>
        <w:jc w:val="both"/>
        <w:rPr>
          <w:rFonts w:ascii="Arial" w:hAnsi="Arial" w:cs="Arial"/>
          <w:lang w:val="en-US"/>
        </w:rPr>
      </w:pPr>
    </w:p>
    <w:p w14:paraId="11068E2E" w14:textId="0B370AE8" w:rsidR="002B4952" w:rsidRPr="000E5134" w:rsidRDefault="00A753E8" w:rsidP="00E84258">
      <w:pPr>
        <w:pStyle w:val="Heading2"/>
        <w:spacing w:line="240" w:lineRule="auto"/>
        <w:jc w:val="both"/>
        <w:rPr>
          <w:rFonts w:ascii="Arial" w:hAnsi="Arial" w:cs="Arial"/>
        </w:rPr>
      </w:pPr>
      <w:r w:rsidRPr="000E5134">
        <w:rPr>
          <w:rFonts w:ascii="Arial" w:hAnsi="Arial" w:cs="Arial"/>
        </w:rPr>
        <w:t>Project Planning</w:t>
      </w:r>
    </w:p>
    <w:p w14:paraId="4EA59F86" w14:textId="21E91999" w:rsidR="009F59EE" w:rsidRPr="000E5134" w:rsidRDefault="009F59EE" w:rsidP="00E84258">
      <w:pPr>
        <w:spacing w:line="240" w:lineRule="auto"/>
        <w:jc w:val="both"/>
        <w:rPr>
          <w:rFonts w:ascii="Arial" w:hAnsi="Arial" w:cs="Arial"/>
          <w:sz w:val="24"/>
        </w:rPr>
      </w:pPr>
      <w:r w:rsidRPr="000E5134">
        <w:rPr>
          <w:rFonts w:ascii="Arial" w:hAnsi="Arial" w:cs="Arial"/>
          <w:sz w:val="24"/>
        </w:rPr>
        <w:t>Project planning refers to everything we do to set up our project for success. It’s the process we go through to establish the steps required to define our project objectives, clarify the scope of what needs to be done and develop the task list to do it. Project planning is the process of establishing the scope and defining the objectives and steps to obtain them.</w:t>
      </w:r>
    </w:p>
    <w:p w14:paraId="59AA2C6A" w14:textId="14FE1B09" w:rsidR="00423472" w:rsidRPr="000E5134" w:rsidRDefault="009F59EE" w:rsidP="00E84258">
      <w:pPr>
        <w:spacing w:line="240" w:lineRule="auto"/>
        <w:jc w:val="both"/>
        <w:rPr>
          <w:rFonts w:ascii="Arial" w:hAnsi="Arial" w:cs="Arial"/>
          <w:sz w:val="24"/>
        </w:rPr>
      </w:pPr>
      <w:r w:rsidRPr="000E5134">
        <w:rPr>
          <w:rFonts w:ascii="Arial" w:hAnsi="Arial" w:cs="Arial"/>
          <w:sz w:val="24"/>
        </w:rPr>
        <w:t xml:space="preserve">We started planning our project immediately after the first lecture. After detailed discussion on the ideas of each member, we agreed on making </w:t>
      </w:r>
      <w:r w:rsidR="00553382" w:rsidRPr="000E5134">
        <w:rPr>
          <w:rFonts w:ascii="Arial" w:hAnsi="Arial" w:cs="Arial"/>
          <w:sz w:val="24"/>
        </w:rPr>
        <w:t>an</w:t>
      </w:r>
      <w:r w:rsidRPr="000E5134">
        <w:rPr>
          <w:rFonts w:ascii="Arial" w:hAnsi="Arial" w:cs="Arial"/>
          <w:sz w:val="24"/>
        </w:rPr>
        <w:t xml:space="preserve"> </w:t>
      </w:r>
      <w:r w:rsidR="009A7DD0">
        <w:rPr>
          <w:rFonts w:ascii="Arial" w:hAnsi="Arial" w:cs="Arial"/>
          <w:sz w:val="24"/>
        </w:rPr>
        <w:t>effects module</w:t>
      </w:r>
      <w:r w:rsidRPr="000E5134">
        <w:rPr>
          <w:rFonts w:ascii="Arial" w:hAnsi="Arial" w:cs="Arial"/>
          <w:sz w:val="24"/>
        </w:rPr>
        <w:t xml:space="preserve"> and implementing it as our project. After the initial decision of choosing the topic, we </w:t>
      </w:r>
      <w:bookmarkStart w:id="0" w:name="_GoBack"/>
      <w:bookmarkEnd w:id="0"/>
      <w:r w:rsidRPr="000E5134">
        <w:rPr>
          <w:rFonts w:ascii="Arial" w:hAnsi="Arial" w:cs="Arial"/>
          <w:sz w:val="24"/>
        </w:rPr>
        <w:t xml:space="preserve">followed the general steps of project planning to come up with a concrete timeline for our </w:t>
      </w:r>
      <w:proofErr w:type="gramStart"/>
      <w:r w:rsidR="00553382">
        <w:rPr>
          <w:rFonts w:ascii="Arial" w:hAnsi="Arial" w:cs="Arial"/>
          <w:sz w:val="24"/>
        </w:rPr>
        <w:t>effects</w:t>
      </w:r>
      <w:proofErr w:type="gramEnd"/>
      <w:r w:rsidR="00553382">
        <w:rPr>
          <w:rFonts w:ascii="Arial" w:hAnsi="Arial" w:cs="Arial"/>
          <w:sz w:val="24"/>
        </w:rPr>
        <w:t xml:space="preserve"> module</w:t>
      </w:r>
      <w:r w:rsidRPr="000E5134">
        <w:rPr>
          <w:rFonts w:ascii="Arial" w:hAnsi="Arial" w:cs="Arial"/>
          <w:sz w:val="24"/>
        </w:rPr>
        <w:t xml:space="preserve">. </w:t>
      </w:r>
    </w:p>
    <w:p w14:paraId="43FBF6DE" w14:textId="79501559" w:rsidR="00A753E8" w:rsidRPr="000E5134" w:rsidRDefault="00A753E8" w:rsidP="00E84258">
      <w:pPr>
        <w:pStyle w:val="Heading2"/>
        <w:numPr>
          <w:ilvl w:val="1"/>
          <w:numId w:val="4"/>
        </w:numPr>
        <w:spacing w:line="240" w:lineRule="auto"/>
        <w:jc w:val="both"/>
        <w:rPr>
          <w:rFonts w:ascii="Arial" w:hAnsi="Arial" w:cs="Arial"/>
        </w:rPr>
      </w:pPr>
      <w:r w:rsidRPr="000E5134">
        <w:rPr>
          <w:rFonts w:ascii="Arial" w:hAnsi="Arial" w:cs="Arial"/>
        </w:rPr>
        <w:t xml:space="preserve"> Ideation Phase</w:t>
      </w:r>
    </w:p>
    <w:p w14:paraId="0F108DA2" w14:textId="56523CFD" w:rsidR="002943DD" w:rsidRPr="000E5134" w:rsidRDefault="002943DD" w:rsidP="00E84258">
      <w:pPr>
        <w:spacing w:line="240" w:lineRule="auto"/>
        <w:jc w:val="both"/>
        <w:rPr>
          <w:rFonts w:ascii="Arial" w:hAnsi="Arial" w:cs="Arial"/>
          <w:sz w:val="24"/>
        </w:rPr>
      </w:pPr>
      <w:r w:rsidRPr="000E5134">
        <w:rPr>
          <w:rFonts w:ascii="Arial" w:hAnsi="Arial" w:cs="Arial"/>
          <w:sz w:val="24"/>
        </w:rPr>
        <w:t xml:space="preserve">Ideation is the process of forming ideas and concepts. It means creating new ideas to solve specific problems. Brainstorming is the generation of ideas in a face to face mode. Ideation phase is always when brainstorming takes place, and it is one of the most effective ways to explore new opportunities. The ideation phase is all about diverging and generating as many ideas as possible and to narrow things down and select the best approaches to take further and then to implement one good plan finally and to act and obtain the expected results. </w:t>
      </w:r>
    </w:p>
    <w:p w14:paraId="03530D5F" w14:textId="77777777" w:rsidR="000E5134" w:rsidRPr="000E5134" w:rsidRDefault="000E5134" w:rsidP="00E84258">
      <w:pPr>
        <w:spacing w:line="240" w:lineRule="auto"/>
        <w:jc w:val="both"/>
        <w:rPr>
          <w:rFonts w:ascii="Arial" w:hAnsi="Arial" w:cs="Arial"/>
          <w:sz w:val="24"/>
        </w:rPr>
      </w:pPr>
      <w:r w:rsidRPr="000E5134">
        <w:rPr>
          <w:rFonts w:ascii="Arial" w:hAnsi="Arial" w:cs="Arial"/>
          <w:sz w:val="24"/>
        </w:rPr>
        <w:t xml:space="preserve">When facilitated in a successful way, Ideation is an exciting process. The goal is to generate </w:t>
      </w:r>
      <w:proofErr w:type="gramStart"/>
      <w:r w:rsidRPr="000E5134">
        <w:rPr>
          <w:rFonts w:ascii="Arial" w:hAnsi="Arial" w:cs="Arial"/>
          <w:sz w:val="24"/>
        </w:rPr>
        <w:t>a large number of</w:t>
      </w:r>
      <w:proofErr w:type="gramEnd"/>
      <w:r w:rsidRPr="000E5134">
        <w:rPr>
          <w:rFonts w:ascii="Arial" w:hAnsi="Arial" w:cs="Arial"/>
          <w:sz w:val="24"/>
        </w:rPr>
        <w:t xml:space="preserve"> ideas — ideas that potentially inspire newer, better ideas — that the team can then cut down into the best, most practical and innovative ones. </w:t>
      </w:r>
    </w:p>
    <w:p w14:paraId="2BFA87A9" w14:textId="498794BE" w:rsidR="000E5134" w:rsidRPr="000E5134" w:rsidRDefault="000E5134" w:rsidP="00E84258">
      <w:pPr>
        <w:spacing w:line="240" w:lineRule="auto"/>
        <w:jc w:val="both"/>
        <w:rPr>
          <w:rFonts w:ascii="Arial" w:hAnsi="Arial" w:cs="Arial"/>
          <w:sz w:val="24"/>
        </w:rPr>
      </w:pPr>
      <w:r w:rsidRPr="000E5134">
        <w:rPr>
          <w:rFonts w:ascii="Arial" w:hAnsi="Arial" w:cs="Arial"/>
          <w:sz w:val="24"/>
        </w:rPr>
        <w:t>While going though our ideation phase and brainstorming, we came up with the following mind map for our project:</w:t>
      </w:r>
    </w:p>
    <w:p w14:paraId="20A49E8E" w14:textId="0E80E9A0" w:rsidR="000E5134" w:rsidRPr="000E5134" w:rsidRDefault="000E5134" w:rsidP="00E84258">
      <w:pPr>
        <w:spacing w:line="240" w:lineRule="auto"/>
        <w:jc w:val="center"/>
        <w:rPr>
          <w:rFonts w:ascii="Arial" w:hAnsi="Arial" w:cs="Arial"/>
        </w:rPr>
      </w:pPr>
      <w:r w:rsidRPr="000E5134">
        <w:rPr>
          <w:rFonts w:ascii="Arial" w:hAnsi="Arial" w:cs="Arial"/>
          <w:noProof/>
        </w:rPr>
        <w:lastRenderedPageBreak/>
        <w:drawing>
          <wp:inline distT="0" distB="0" distL="0" distR="0" wp14:anchorId="028F5142" wp14:editId="5FB4906D">
            <wp:extent cx="8269251" cy="5539917"/>
            <wp:effectExtent l="0" t="698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 Map.PNG"/>
                    <pic:cNvPicPr/>
                  </pic:nvPicPr>
                  <pic:blipFill>
                    <a:blip r:embed="rId5">
                      <a:extLst>
                        <a:ext uri="{28A0092B-C50C-407E-A947-70E740481C1C}">
                          <a14:useLocalDpi xmlns:a14="http://schemas.microsoft.com/office/drawing/2010/main" val="0"/>
                        </a:ext>
                      </a:extLst>
                    </a:blip>
                    <a:stretch>
                      <a:fillRect/>
                    </a:stretch>
                  </pic:blipFill>
                  <pic:spPr>
                    <a:xfrm rot="16200000">
                      <a:off x="0" y="0"/>
                      <a:ext cx="8327407" cy="5578878"/>
                    </a:xfrm>
                    <a:prstGeom prst="rect">
                      <a:avLst/>
                    </a:prstGeom>
                  </pic:spPr>
                </pic:pic>
              </a:graphicData>
            </a:graphic>
          </wp:inline>
        </w:drawing>
      </w:r>
    </w:p>
    <w:p w14:paraId="5A655A40" w14:textId="733BC06E" w:rsidR="00A753E8" w:rsidRPr="000E5134" w:rsidRDefault="00A753E8" w:rsidP="00E84258">
      <w:pPr>
        <w:pStyle w:val="Heading2"/>
        <w:numPr>
          <w:ilvl w:val="1"/>
          <w:numId w:val="4"/>
        </w:numPr>
        <w:spacing w:line="240" w:lineRule="auto"/>
        <w:jc w:val="both"/>
        <w:rPr>
          <w:rFonts w:ascii="Arial" w:hAnsi="Arial" w:cs="Arial"/>
        </w:rPr>
      </w:pPr>
      <w:r w:rsidRPr="000E5134">
        <w:rPr>
          <w:rFonts w:ascii="Arial" w:hAnsi="Arial" w:cs="Arial"/>
        </w:rPr>
        <w:lastRenderedPageBreak/>
        <w:t>Microcontroller Selection</w:t>
      </w:r>
    </w:p>
    <w:p w14:paraId="653C59C2" w14:textId="23AA75E5" w:rsidR="00A753E8" w:rsidRPr="000E5134" w:rsidRDefault="00D31335" w:rsidP="00E84258">
      <w:pPr>
        <w:spacing w:line="240" w:lineRule="auto"/>
        <w:jc w:val="both"/>
        <w:rPr>
          <w:rFonts w:ascii="Arial" w:hAnsi="Arial" w:cs="Arial"/>
          <w:sz w:val="24"/>
          <w:szCs w:val="24"/>
        </w:rPr>
      </w:pPr>
      <w:r>
        <w:rPr>
          <w:rFonts w:ascii="Arial" w:hAnsi="Arial" w:cs="Arial"/>
          <w:sz w:val="24"/>
          <w:szCs w:val="24"/>
        </w:rPr>
        <w:t xml:space="preserve">For construction and implementation of our </w:t>
      </w:r>
      <w:proofErr w:type="gramStart"/>
      <w:r w:rsidR="00553382">
        <w:rPr>
          <w:rFonts w:ascii="Arial" w:hAnsi="Arial" w:cs="Arial"/>
          <w:sz w:val="24"/>
          <w:szCs w:val="24"/>
        </w:rPr>
        <w:t>effects</w:t>
      </w:r>
      <w:proofErr w:type="gramEnd"/>
      <w:r w:rsidR="00553382">
        <w:rPr>
          <w:rFonts w:ascii="Arial" w:hAnsi="Arial" w:cs="Arial"/>
          <w:sz w:val="24"/>
          <w:szCs w:val="24"/>
        </w:rPr>
        <w:t xml:space="preserve"> module</w:t>
      </w:r>
      <w:r>
        <w:rPr>
          <w:rFonts w:ascii="Arial" w:hAnsi="Arial" w:cs="Arial"/>
          <w:sz w:val="24"/>
          <w:szCs w:val="24"/>
        </w:rPr>
        <w:t xml:space="preserve">, we had two options of microcontroller – Arduino and ARM. </w:t>
      </w:r>
      <w:commentRangeStart w:id="1"/>
      <w:r>
        <w:rPr>
          <w:rFonts w:ascii="Arial" w:hAnsi="Arial" w:cs="Arial"/>
          <w:sz w:val="24"/>
          <w:szCs w:val="24"/>
        </w:rPr>
        <w:t xml:space="preserve">After going through their data sheets, pros and cons we decided to go with Arduino. We will be using Raspberry Pi for our </w:t>
      </w:r>
      <w:proofErr w:type="gramStart"/>
      <w:r w:rsidR="00553382">
        <w:rPr>
          <w:rFonts w:ascii="Arial" w:hAnsi="Arial" w:cs="Arial"/>
          <w:sz w:val="24"/>
          <w:szCs w:val="24"/>
        </w:rPr>
        <w:t>effects</w:t>
      </w:r>
      <w:proofErr w:type="gramEnd"/>
      <w:r w:rsidR="00553382">
        <w:rPr>
          <w:rFonts w:ascii="Arial" w:hAnsi="Arial" w:cs="Arial"/>
          <w:sz w:val="24"/>
          <w:szCs w:val="24"/>
        </w:rPr>
        <w:t xml:space="preserve"> module</w:t>
      </w:r>
      <w:r>
        <w:rPr>
          <w:rFonts w:ascii="Arial" w:hAnsi="Arial" w:cs="Arial"/>
          <w:sz w:val="24"/>
          <w:szCs w:val="24"/>
        </w:rPr>
        <w:t>.</w:t>
      </w:r>
      <w:commentRangeEnd w:id="1"/>
      <w:r w:rsidR="00593B49">
        <w:rPr>
          <w:rStyle w:val="CommentReference"/>
        </w:rPr>
        <w:commentReference w:id="1"/>
      </w:r>
    </w:p>
    <w:p w14:paraId="5A5570BC" w14:textId="5E5C3134" w:rsidR="00A753E8" w:rsidRDefault="00A753E8" w:rsidP="00E84258">
      <w:pPr>
        <w:pStyle w:val="Heading2"/>
        <w:numPr>
          <w:ilvl w:val="1"/>
          <w:numId w:val="4"/>
        </w:numPr>
        <w:spacing w:line="240" w:lineRule="auto"/>
        <w:jc w:val="both"/>
        <w:rPr>
          <w:rFonts w:ascii="Arial" w:hAnsi="Arial" w:cs="Arial"/>
        </w:rPr>
      </w:pPr>
      <w:r w:rsidRPr="000E5134">
        <w:rPr>
          <w:rFonts w:ascii="Arial" w:hAnsi="Arial" w:cs="Arial"/>
        </w:rPr>
        <w:t xml:space="preserve"> Features</w:t>
      </w:r>
    </w:p>
    <w:p w14:paraId="393294E5" w14:textId="77777777" w:rsidR="00E84258" w:rsidRPr="00E84258" w:rsidRDefault="00C74497" w:rsidP="00E84258">
      <w:pPr>
        <w:spacing w:line="240" w:lineRule="auto"/>
        <w:rPr>
          <w:rFonts w:ascii="Arial" w:hAnsi="Arial" w:cs="Arial"/>
          <w:sz w:val="24"/>
        </w:rPr>
      </w:pPr>
      <w:r>
        <w:rPr>
          <w:rFonts w:ascii="Arial" w:hAnsi="Arial" w:cs="Arial"/>
          <w:sz w:val="24"/>
        </w:rPr>
        <w:t>Our</w:t>
      </w:r>
      <w:r w:rsidRPr="00C74497">
        <w:rPr>
          <w:rFonts w:ascii="Arial" w:hAnsi="Arial" w:cs="Arial"/>
          <w:sz w:val="24"/>
        </w:rPr>
        <w:t xml:space="preserve"> Module to be created shall be fit</w:t>
      </w:r>
      <w:r>
        <w:rPr>
          <w:rFonts w:ascii="Arial" w:hAnsi="Arial" w:cs="Arial"/>
          <w:sz w:val="24"/>
        </w:rPr>
        <w:t>-</w:t>
      </w:r>
      <w:r w:rsidRPr="00C74497">
        <w:rPr>
          <w:rFonts w:ascii="Arial" w:hAnsi="Arial" w:cs="Arial"/>
          <w:sz w:val="24"/>
        </w:rPr>
        <w:t xml:space="preserve">able inside a working </w:t>
      </w:r>
      <w:proofErr w:type="spellStart"/>
      <w:r w:rsidRPr="00C74497">
        <w:rPr>
          <w:rFonts w:ascii="Arial" w:hAnsi="Arial" w:cs="Arial"/>
          <w:sz w:val="24"/>
        </w:rPr>
        <w:t>Eurorack</w:t>
      </w:r>
      <w:proofErr w:type="spellEnd"/>
      <w:r w:rsidRPr="00C74497">
        <w:rPr>
          <w:rFonts w:ascii="Arial" w:hAnsi="Arial" w:cs="Arial"/>
          <w:sz w:val="24"/>
        </w:rPr>
        <w:t xml:space="preserve"> System and provide easy to use simple effects for a modular Synthesizer.</w:t>
      </w:r>
      <w:r>
        <w:rPr>
          <w:rFonts w:ascii="Arial" w:hAnsi="Arial" w:cs="Arial"/>
          <w:sz w:val="24"/>
        </w:rPr>
        <w:t xml:space="preserve"> </w:t>
      </w:r>
      <w:r w:rsidR="00E84258" w:rsidRPr="00E84258">
        <w:rPr>
          <w:rFonts w:ascii="Arial" w:hAnsi="Arial" w:cs="Arial"/>
          <w:sz w:val="24"/>
        </w:rPr>
        <w:t xml:space="preserve">The </w:t>
      </w:r>
      <w:proofErr w:type="spellStart"/>
      <w:r w:rsidR="00E84258" w:rsidRPr="00E84258">
        <w:rPr>
          <w:rFonts w:ascii="Arial" w:hAnsi="Arial" w:cs="Arial"/>
          <w:sz w:val="24"/>
        </w:rPr>
        <w:t>MySynth</w:t>
      </w:r>
      <w:proofErr w:type="spellEnd"/>
      <w:r w:rsidR="00E84258" w:rsidRPr="00E84258">
        <w:rPr>
          <w:rFonts w:ascii="Arial" w:hAnsi="Arial" w:cs="Arial"/>
          <w:sz w:val="24"/>
        </w:rPr>
        <w:t xml:space="preserve"> Effects Module will offer the following functions:</w:t>
      </w:r>
    </w:p>
    <w:p w14:paraId="6486F061" w14:textId="77777777" w:rsidR="00E84258" w:rsidRPr="00E84258" w:rsidDel="00593B49" w:rsidRDefault="00E84258" w:rsidP="00E84258">
      <w:pPr>
        <w:spacing w:line="240" w:lineRule="auto"/>
        <w:rPr>
          <w:del w:id="2" w:author="Daniel Thomer" w:date="2019-03-29T14:37:00Z"/>
          <w:rFonts w:ascii="Arial" w:hAnsi="Arial" w:cs="Arial"/>
          <w:sz w:val="24"/>
        </w:rPr>
      </w:pPr>
      <w:del w:id="3" w:author="Daniel Thomer" w:date="2019-03-29T14:37:00Z">
        <w:r w:rsidRPr="00E84258" w:rsidDel="00593B49">
          <w:rPr>
            <w:rFonts w:ascii="Arial" w:hAnsi="Arial" w:cs="Arial"/>
            <w:sz w:val="24"/>
          </w:rPr>
          <w:delText>•</w:delText>
        </w:r>
        <w:r w:rsidRPr="00E84258" w:rsidDel="00593B49">
          <w:rPr>
            <w:rFonts w:ascii="Arial" w:hAnsi="Arial" w:cs="Arial"/>
            <w:sz w:val="24"/>
          </w:rPr>
          <w:tab/>
          <w:delText>In and Output compatible with Eurorack Specification</w:delText>
        </w:r>
      </w:del>
    </w:p>
    <w:p w14:paraId="27C09541" w14:textId="77777777" w:rsidR="00E84258" w:rsidRPr="00E84258" w:rsidDel="00593B49" w:rsidRDefault="00E84258" w:rsidP="00E84258">
      <w:pPr>
        <w:spacing w:line="240" w:lineRule="auto"/>
        <w:rPr>
          <w:del w:id="4" w:author="Daniel Thomer" w:date="2019-03-29T14:37:00Z"/>
          <w:rFonts w:ascii="Arial" w:hAnsi="Arial" w:cs="Arial"/>
          <w:sz w:val="24"/>
        </w:rPr>
      </w:pPr>
      <w:del w:id="5" w:author="Daniel Thomer" w:date="2019-03-29T14:37:00Z">
        <w:r w:rsidRPr="00E84258" w:rsidDel="00593B49">
          <w:rPr>
            <w:rFonts w:ascii="Arial" w:hAnsi="Arial" w:cs="Arial"/>
            <w:sz w:val="24"/>
          </w:rPr>
          <w:delText>•</w:delText>
        </w:r>
        <w:r w:rsidRPr="00E84258" w:rsidDel="00593B49">
          <w:rPr>
            <w:rFonts w:ascii="Arial" w:hAnsi="Arial" w:cs="Arial"/>
            <w:sz w:val="24"/>
          </w:rPr>
          <w:tab/>
          <w:delText>Effect 1: XXX</w:delText>
        </w:r>
      </w:del>
    </w:p>
    <w:p w14:paraId="11D88C55" w14:textId="3DCCC49B" w:rsidR="00D31335" w:rsidDel="00593B49" w:rsidRDefault="00E84258" w:rsidP="00E84258">
      <w:pPr>
        <w:spacing w:line="240" w:lineRule="auto"/>
        <w:rPr>
          <w:del w:id="6" w:author="Daniel Thomer" w:date="2019-03-29T14:37:00Z"/>
          <w:rFonts w:ascii="Arial" w:hAnsi="Arial" w:cs="Arial"/>
          <w:sz w:val="24"/>
        </w:rPr>
      </w:pPr>
      <w:del w:id="7" w:author="Daniel Thomer" w:date="2019-03-29T14:37:00Z">
        <w:r w:rsidRPr="00E84258" w:rsidDel="00593B49">
          <w:rPr>
            <w:rFonts w:ascii="Arial" w:hAnsi="Arial" w:cs="Arial"/>
            <w:sz w:val="24"/>
          </w:rPr>
          <w:delText>•</w:delText>
        </w:r>
        <w:r w:rsidRPr="00E84258" w:rsidDel="00593B49">
          <w:rPr>
            <w:rFonts w:ascii="Arial" w:hAnsi="Arial" w:cs="Arial"/>
            <w:sz w:val="24"/>
          </w:rPr>
          <w:tab/>
          <w:delText>Effect 2: XXX</w:delText>
        </w:r>
      </w:del>
    </w:p>
    <w:p w14:paraId="074D85FF" w14:textId="77777777" w:rsidR="00E84258" w:rsidRDefault="00E84258" w:rsidP="00E84258">
      <w:pPr>
        <w:spacing w:line="240" w:lineRule="auto"/>
        <w:rPr>
          <w:rFonts w:ascii="Arial" w:hAnsi="Arial" w:cs="Arial"/>
          <w:sz w:val="24"/>
        </w:rPr>
      </w:pPr>
      <w:r>
        <w:rPr>
          <w:rFonts w:ascii="Arial" w:hAnsi="Arial" w:cs="Arial"/>
          <w:sz w:val="24"/>
        </w:rPr>
        <w:t xml:space="preserve">The module features </w:t>
      </w:r>
      <w:proofErr w:type="gramStart"/>
      <w:r>
        <w:rPr>
          <w:rFonts w:ascii="Arial" w:hAnsi="Arial" w:cs="Arial"/>
          <w:sz w:val="24"/>
        </w:rPr>
        <w:t>includes</w:t>
      </w:r>
      <w:proofErr w:type="gramEnd"/>
      <w:r>
        <w:rPr>
          <w:rFonts w:ascii="Arial" w:hAnsi="Arial" w:cs="Arial"/>
          <w:sz w:val="24"/>
        </w:rPr>
        <w:t xml:space="preserve"> as follows:</w:t>
      </w:r>
    </w:p>
    <w:p w14:paraId="6741BD84" w14:textId="586557E6" w:rsidR="00E84258" w:rsidRPr="00E84258" w:rsidRDefault="00E84258" w:rsidP="00E84258">
      <w:pPr>
        <w:pStyle w:val="ListParagraph"/>
        <w:numPr>
          <w:ilvl w:val="0"/>
          <w:numId w:val="6"/>
        </w:numPr>
        <w:spacing w:line="240" w:lineRule="auto"/>
        <w:rPr>
          <w:rFonts w:ascii="Arial" w:hAnsi="Arial" w:cs="Arial"/>
          <w:sz w:val="24"/>
        </w:rPr>
      </w:pPr>
      <w:commentRangeStart w:id="8"/>
      <w:r w:rsidRPr="00E84258">
        <w:rPr>
          <w:rFonts w:ascii="Arial" w:hAnsi="Arial" w:cs="Arial"/>
          <w:sz w:val="24"/>
        </w:rPr>
        <w:t>Audio Stream Record and Playback</w:t>
      </w:r>
    </w:p>
    <w:p w14:paraId="60104C5D" w14:textId="39605A7D"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t>Description and Priority</w:t>
      </w:r>
      <w:commentRangeEnd w:id="8"/>
      <w:r w:rsidR="004B55B8">
        <w:rPr>
          <w:rStyle w:val="CommentReference"/>
        </w:rPr>
        <w:commentReference w:id="8"/>
      </w:r>
    </w:p>
    <w:p w14:paraId="6C4E7CB3"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When user doesn’t apply any sound effects, the system should be able to playback the sound stream from the audio stream recording interface.</w:t>
      </w:r>
    </w:p>
    <w:p w14:paraId="1A12D4F8"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5F80DDF9"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Priority: High </w:t>
      </w:r>
    </w:p>
    <w:p w14:paraId="6DD075EB" w14:textId="6D943341"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t>Stimulus/Response Sequences</w:t>
      </w:r>
    </w:p>
    <w:p w14:paraId="714897C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The audio stream from the recording interfaces will be captured by the audio codec on the HW board. The sound stream will be digitalized by the audio codec and transmit to the SoC through I2S, the I2S controller will generate the interrupt to the driver. The driver will then start the DMA controller and read the data from the FIFO of the I2C controller to the system main memory. Then the driver will notice the upper layer software. </w:t>
      </w:r>
    </w:p>
    <w:p w14:paraId="08F2A9CC"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6068B320"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The upper layer software will talk to the driver to playback the data received. The driver will start the DMA controller to move the data to the FIFO of I2S controller. Once the FIFO of the I2S controller is full, the data will be transmitted to the audio codec. The audio code will turn the values into </w:t>
      </w:r>
      <w:proofErr w:type="spellStart"/>
      <w:r w:rsidRPr="00E84258">
        <w:rPr>
          <w:rFonts w:ascii="Arial" w:hAnsi="Arial" w:cs="Arial"/>
          <w:sz w:val="24"/>
        </w:rPr>
        <w:t>analog</w:t>
      </w:r>
      <w:proofErr w:type="spellEnd"/>
      <w:r w:rsidRPr="00E84258">
        <w:rPr>
          <w:rFonts w:ascii="Arial" w:hAnsi="Arial" w:cs="Arial"/>
          <w:sz w:val="24"/>
        </w:rPr>
        <w:t xml:space="preserve"> signal for the playback interfaces in the panel.</w:t>
      </w:r>
    </w:p>
    <w:p w14:paraId="2BACBF6C" w14:textId="19733598"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t>Functional Requirements</w:t>
      </w:r>
    </w:p>
    <w:p w14:paraId="1D38622F"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171B77A6"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REQ-1: The audio input jack in the panel. A standard 3.5-mm audio input jack is needed for the audio input signal from the </w:t>
      </w:r>
      <w:proofErr w:type="spellStart"/>
      <w:r w:rsidRPr="00E84258">
        <w:rPr>
          <w:rFonts w:ascii="Arial" w:hAnsi="Arial" w:cs="Arial"/>
          <w:sz w:val="24"/>
        </w:rPr>
        <w:t>eurorack</w:t>
      </w:r>
      <w:proofErr w:type="spellEnd"/>
      <w:r w:rsidRPr="00E84258">
        <w:rPr>
          <w:rFonts w:ascii="Arial" w:hAnsi="Arial" w:cs="Arial"/>
          <w:sz w:val="24"/>
        </w:rPr>
        <w:t>.</w:t>
      </w:r>
    </w:p>
    <w:p w14:paraId="13C9D53A"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4105D535"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REQ-2: The audio output jack in the panel.</w:t>
      </w:r>
    </w:p>
    <w:p w14:paraId="17D1228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4D2576F2"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REQ-3: Audio codec. The audio codec on the board will be responsible for capturing and playback the </w:t>
      </w:r>
      <w:proofErr w:type="spellStart"/>
      <w:r w:rsidRPr="00E84258">
        <w:rPr>
          <w:rFonts w:ascii="Arial" w:hAnsi="Arial" w:cs="Arial"/>
          <w:sz w:val="24"/>
        </w:rPr>
        <w:t>analog</w:t>
      </w:r>
      <w:proofErr w:type="spellEnd"/>
      <w:r w:rsidRPr="00E84258">
        <w:rPr>
          <w:rFonts w:ascii="Arial" w:hAnsi="Arial" w:cs="Arial"/>
          <w:sz w:val="24"/>
        </w:rPr>
        <w:t xml:space="preserve"> audio stream.</w:t>
      </w:r>
    </w:p>
    <w:p w14:paraId="3150F1B7" w14:textId="77777777" w:rsidR="00E84258" w:rsidRPr="00E84258" w:rsidRDefault="00E84258" w:rsidP="00E84258">
      <w:pPr>
        <w:spacing w:line="240" w:lineRule="auto"/>
        <w:rPr>
          <w:rFonts w:ascii="Arial" w:hAnsi="Arial" w:cs="Arial"/>
          <w:sz w:val="24"/>
        </w:rPr>
      </w:pPr>
      <w:r w:rsidRPr="00E84258">
        <w:rPr>
          <w:rFonts w:ascii="Arial" w:hAnsi="Arial" w:cs="Arial"/>
          <w:sz w:val="24"/>
        </w:rPr>
        <w:lastRenderedPageBreak/>
        <w:tab/>
      </w:r>
    </w:p>
    <w:p w14:paraId="0955BE1E"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REQ-4: I2S controller. The I2S controller in the SoC is responsible for transmitting the digitalized values between SoC and audio codec.</w:t>
      </w:r>
    </w:p>
    <w:p w14:paraId="396B4710"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6391F332"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REQ-5: I2S controller driver. The I2S driver will be responsible for managing the I2S controller</w:t>
      </w:r>
    </w:p>
    <w:p w14:paraId="712BC2D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36DDBD38"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REQ-6: I2C controller. The I2C controller will be responsible for configuring the audio codec.</w:t>
      </w:r>
    </w:p>
    <w:p w14:paraId="73B0D965"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6290DF8A"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REQ-7: I2C controller driver. The I2C controller will be responsible for managing the I2C controller.</w:t>
      </w:r>
    </w:p>
    <w:p w14:paraId="6ADCA80B"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2E2791F4"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REQ-8: Upper layer software. The upper layer software will control and manage the audio data</w:t>
      </w:r>
    </w:p>
    <w:p w14:paraId="3F16FD1B" w14:textId="76967882" w:rsidR="00E84258" w:rsidRPr="00E84258" w:rsidRDefault="00E84258" w:rsidP="00E84258">
      <w:pPr>
        <w:pStyle w:val="ListParagraph"/>
        <w:numPr>
          <w:ilvl w:val="0"/>
          <w:numId w:val="6"/>
        </w:numPr>
        <w:spacing w:line="240" w:lineRule="auto"/>
        <w:rPr>
          <w:rFonts w:ascii="Arial" w:hAnsi="Arial" w:cs="Arial"/>
          <w:sz w:val="24"/>
        </w:rPr>
      </w:pPr>
      <w:commentRangeStart w:id="9"/>
      <w:r w:rsidRPr="00E84258">
        <w:rPr>
          <w:rFonts w:ascii="Arial" w:hAnsi="Arial" w:cs="Arial"/>
          <w:sz w:val="24"/>
        </w:rPr>
        <w:t>Pitch Change</w:t>
      </w:r>
    </w:p>
    <w:p w14:paraId="6FF8C8E0" w14:textId="082A1BF0"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t>Description and Priority</w:t>
      </w:r>
      <w:commentRangeEnd w:id="9"/>
      <w:r w:rsidR="004B55B8">
        <w:rPr>
          <w:rStyle w:val="CommentReference"/>
        </w:rPr>
        <w:commentReference w:id="9"/>
      </w:r>
    </w:p>
    <w:p w14:paraId="363F31F0"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Provide the function of changing the pitch of sound to implement several funny sound effects for the users. Most funny sound effects are based on pitch change technology, like the Funny Tomcat.</w:t>
      </w:r>
    </w:p>
    <w:p w14:paraId="316B81B4"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045BB51B"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Priority: high</w:t>
      </w:r>
    </w:p>
    <w:p w14:paraId="4D3F70B3" w14:textId="5AEB5BB3"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t>Stimulus/Response Sequences</w:t>
      </w:r>
    </w:p>
    <w:p w14:paraId="15D35D18"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Option 1: A tuner to adjust the pitch. The user will turn the tuner back and forth to change the pitch of the sound. When the user turns the tuner, the electrical level of the tuner will be changed. The electrical level of the tuner will be sampled by an ADC channel inside the </w:t>
      </w:r>
      <w:proofErr w:type="spellStart"/>
      <w:r w:rsidRPr="00E84258">
        <w:rPr>
          <w:rFonts w:ascii="Arial" w:hAnsi="Arial" w:cs="Arial"/>
          <w:sz w:val="24"/>
        </w:rPr>
        <w:t>SoC.</w:t>
      </w:r>
      <w:proofErr w:type="spellEnd"/>
      <w:r w:rsidRPr="00E84258">
        <w:rPr>
          <w:rFonts w:ascii="Arial" w:hAnsi="Arial" w:cs="Arial"/>
          <w:sz w:val="24"/>
        </w:rPr>
        <w:t xml:space="preserve"> The ADC channel will output the value of the electrical level. The user-space application will read the value and change the pitch according to it. </w:t>
      </w:r>
    </w:p>
    <w:p w14:paraId="68A721EE"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6ECD9AD9"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Option 2: Two buttons to adjust the pitch. One button will be responsible for higher the pitch and another button will be responsible for lower the pitch. When user presses a button, which is connected to a GPIO pin, an interrupt from the GPIO pin will be generated. The user-space application will read the events and adjust the pitch based on the type of the event. (Higher the pitch or lower the pitch)</w:t>
      </w:r>
    </w:p>
    <w:p w14:paraId="60BA6C8B" w14:textId="0B6B293D"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t>Functional Requirements</w:t>
      </w:r>
    </w:p>
    <w:p w14:paraId="6AE2F81F"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As the description above, the user input from the HW would be a tuner or two buttons.</w:t>
      </w:r>
    </w:p>
    <w:p w14:paraId="20559F1F" w14:textId="77777777" w:rsidR="00E84258" w:rsidRPr="00E84258" w:rsidRDefault="00E84258" w:rsidP="00E84258">
      <w:pPr>
        <w:spacing w:line="240" w:lineRule="auto"/>
        <w:rPr>
          <w:rFonts w:ascii="Arial" w:hAnsi="Arial" w:cs="Arial"/>
          <w:sz w:val="24"/>
        </w:rPr>
      </w:pPr>
      <w:r w:rsidRPr="00E84258">
        <w:rPr>
          <w:rFonts w:ascii="Arial" w:hAnsi="Arial" w:cs="Arial"/>
          <w:sz w:val="24"/>
        </w:rPr>
        <w:lastRenderedPageBreak/>
        <w:tab/>
      </w:r>
    </w:p>
    <w:p w14:paraId="0FC6246F"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SoC receives the external user input</w:t>
      </w:r>
    </w:p>
    <w:p w14:paraId="3F706455"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55C5D896"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REQ-9 The tuner. The tuner will output the electrical level. The output of the tuner will be connected an ADC channel of the </w:t>
      </w:r>
      <w:proofErr w:type="spellStart"/>
      <w:r w:rsidRPr="00E84258">
        <w:rPr>
          <w:rFonts w:ascii="Arial" w:hAnsi="Arial" w:cs="Arial"/>
          <w:sz w:val="24"/>
        </w:rPr>
        <w:t>SoC.</w:t>
      </w:r>
      <w:proofErr w:type="spellEnd"/>
    </w:p>
    <w:p w14:paraId="2212C5D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453B95CD"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REQ-9 Two buttons. The two buttons will output the signal of “high” or “low”. The outputs of the two different pins will be connected to two different pins of the GPIO of the </w:t>
      </w:r>
      <w:proofErr w:type="spellStart"/>
      <w:r w:rsidRPr="00E84258">
        <w:rPr>
          <w:rFonts w:ascii="Arial" w:hAnsi="Arial" w:cs="Arial"/>
          <w:sz w:val="24"/>
        </w:rPr>
        <w:t>SoC.</w:t>
      </w:r>
      <w:proofErr w:type="spellEnd"/>
    </w:p>
    <w:p w14:paraId="19EEC02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774D5F9E"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Change the pitch based on the external user input</w:t>
      </w:r>
    </w:p>
    <w:p w14:paraId="6E5A21FD"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12D6CED7"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After the SoC received the input, the software will receive the input from the SoC and change the pitch according to it. </w:t>
      </w:r>
    </w:p>
    <w:p w14:paraId="55C9BF2F"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37B846F1"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REQ-10 The kernel drivers of ADC and GPIO. The driver will receive the interrupts from ADC or GPIO controller and read the values from it, then expose the values to the upper layer software.</w:t>
      </w:r>
    </w:p>
    <w:p w14:paraId="33864F5D"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429F6506"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REQ-11 The upper layer software will read the values and the events and change the pitch based on the input from the kernel drivers.</w:t>
      </w:r>
      <w:r w:rsidRPr="00E84258">
        <w:rPr>
          <w:rFonts w:ascii="Arial" w:hAnsi="Arial" w:cs="Arial"/>
          <w:sz w:val="24"/>
        </w:rPr>
        <w:tab/>
      </w:r>
    </w:p>
    <w:p w14:paraId="77F36088" w14:textId="074023EB" w:rsidR="00E84258" w:rsidRPr="00E84258" w:rsidRDefault="00E84258" w:rsidP="00E84258">
      <w:pPr>
        <w:pStyle w:val="ListParagraph"/>
        <w:numPr>
          <w:ilvl w:val="0"/>
          <w:numId w:val="6"/>
        </w:numPr>
        <w:spacing w:line="240" w:lineRule="auto"/>
        <w:rPr>
          <w:rFonts w:ascii="Arial" w:hAnsi="Arial" w:cs="Arial"/>
          <w:sz w:val="24"/>
        </w:rPr>
      </w:pPr>
      <w:commentRangeStart w:id="10"/>
      <w:r w:rsidRPr="00E84258">
        <w:rPr>
          <w:rFonts w:ascii="Arial" w:hAnsi="Arial" w:cs="Arial"/>
          <w:sz w:val="24"/>
        </w:rPr>
        <w:t xml:space="preserve">Physical </w:t>
      </w:r>
      <w:proofErr w:type="spellStart"/>
      <w:r w:rsidRPr="00E84258">
        <w:rPr>
          <w:rFonts w:ascii="Arial" w:hAnsi="Arial" w:cs="Arial"/>
          <w:sz w:val="24"/>
        </w:rPr>
        <w:t>Modeling</w:t>
      </w:r>
      <w:proofErr w:type="spellEnd"/>
      <w:r w:rsidRPr="00E84258">
        <w:rPr>
          <w:rFonts w:ascii="Arial" w:hAnsi="Arial" w:cs="Arial"/>
          <w:sz w:val="24"/>
        </w:rPr>
        <w:t xml:space="preserve"> Synthesizer</w:t>
      </w:r>
    </w:p>
    <w:p w14:paraId="4ECB3AF0" w14:textId="6E3DFFF8"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t>Description and Priority</w:t>
      </w:r>
      <w:commentRangeEnd w:id="10"/>
      <w:r w:rsidR="00144160">
        <w:rPr>
          <w:rStyle w:val="CommentReference"/>
        </w:rPr>
        <w:commentReference w:id="10"/>
      </w:r>
    </w:p>
    <w:p w14:paraId="65A0FB00"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Physical modelling synthesis refers to sound synthesis methods in which the waveform of the sound to be generated is computed using a mathematical model, a set of equations and algorithms to simulate a physical source of sound, usually a musical instrument.</w:t>
      </w:r>
    </w:p>
    <w:p w14:paraId="6BCA2BD4"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r>
    </w:p>
    <w:p w14:paraId="46005562"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Priority: Medium </w:t>
      </w:r>
    </w:p>
    <w:p w14:paraId="15D863B3" w14:textId="1473980D" w:rsidR="00E84258" w:rsidRPr="00E84258" w:rsidRDefault="00E84258" w:rsidP="00E84258">
      <w:pPr>
        <w:pStyle w:val="ListParagraph"/>
        <w:numPr>
          <w:ilvl w:val="0"/>
          <w:numId w:val="7"/>
        </w:numPr>
        <w:spacing w:line="240" w:lineRule="auto"/>
        <w:rPr>
          <w:rFonts w:ascii="Arial" w:hAnsi="Arial" w:cs="Arial"/>
          <w:sz w:val="24"/>
        </w:rPr>
      </w:pPr>
      <w:r w:rsidRPr="00E84258">
        <w:rPr>
          <w:rFonts w:ascii="Arial" w:hAnsi="Arial" w:cs="Arial"/>
          <w:sz w:val="24"/>
        </w:rPr>
        <w:t>Stimulus/Response Sequences</w:t>
      </w:r>
    </w:p>
    <w:p w14:paraId="29758E5D" w14:textId="77777777" w:rsidR="00E84258" w:rsidRPr="00E84258" w:rsidRDefault="00E84258" w:rsidP="00E84258">
      <w:pPr>
        <w:spacing w:line="240" w:lineRule="auto"/>
        <w:rPr>
          <w:rFonts w:ascii="Arial" w:hAnsi="Arial" w:cs="Arial"/>
          <w:sz w:val="24"/>
        </w:rPr>
      </w:pPr>
      <w:r w:rsidRPr="00E84258">
        <w:rPr>
          <w:rFonts w:ascii="Arial" w:hAnsi="Arial" w:cs="Arial"/>
          <w:sz w:val="24"/>
        </w:rPr>
        <w:tab/>
        <w:t xml:space="preserve">When a button of the keyboard is pressed by the user. The key code will be scanned by the keyboard IC. The keyboard IC will generate the interrupt to the </w:t>
      </w:r>
      <w:proofErr w:type="spellStart"/>
      <w:r w:rsidRPr="00E84258">
        <w:rPr>
          <w:rFonts w:ascii="Arial" w:hAnsi="Arial" w:cs="Arial"/>
          <w:sz w:val="24"/>
        </w:rPr>
        <w:t>SoC.</w:t>
      </w:r>
      <w:proofErr w:type="spellEnd"/>
      <w:r w:rsidRPr="00E84258">
        <w:rPr>
          <w:rFonts w:ascii="Arial" w:hAnsi="Arial" w:cs="Arial"/>
          <w:sz w:val="24"/>
        </w:rPr>
        <w:t xml:space="preserve"> The keyboard driver will read the key code from the buffer of the keyboard IC through I2C bus. The key code will be reported to the upper layer software. The upper layer software will figure out the note by the mapping table between key code and notes. With the notes, the physical modelling synthesizer library will generate the wave of specific instruments. The upper layer software will playback the wave to the I2S controller driver, the I2C controller driver will start the DMA and move the </w:t>
      </w:r>
      <w:r w:rsidRPr="00E84258">
        <w:rPr>
          <w:rFonts w:ascii="Arial" w:hAnsi="Arial" w:cs="Arial"/>
          <w:sz w:val="24"/>
        </w:rPr>
        <w:lastRenderedPageBreak/>
        <w:t xml:space="preserve">wave data to the FIFO of I2S controller. The I2S controller will transform the wave data into </w:t>
      </w:r>
      <w:proofErr w:type="spellStart"/>
      <w:r w:rsidRPr="00E84258">
        <w:rPr>
          <w:rFonts w:ascii="Arial" w:hAnsi="Arial" w:cs="Arial"/>
          <w:sz w:val="24"/>
        </w:rPr>
        <w:t>analog</w:t>
      </w:r>
      <w:proofErr w:type="spellEnd"/>
      <w:r w:rsidRPr="00E84258">
        <w:rPr>
          <w:rFonts w:ascii="Arial" w:hAnsi="Arial" w:cs="Arial"/>
          <w:sz w:val="24"/>
        </w:rPr>
        <w:t xml:space="preserve"> signals and play them through the </w:t>
      </w:r>
      <w:proofErr w:type="spellStart"/>
      <w:r w:rsidRPr="00E84258">
        <w:rPr>
          <w:rFonts w:ascii="Arial" w:hAnsi="Arial" w:cs="Arial"/>
          <w:sz w:val="24"/>
        </w:rPr>
        <w:t>analog</w:t>
      </w:r>
      <w:proofErr w:type="spellEnd"/>
      <w:r w:rsidRPr="00E84258">
        <w:rPr>
          <w:rFonts w:ascii="Arial" w:hAnsi="Arial" w:cs="Arial"/>
          <w:sz w:val="24"/>
        </w:rPr>
        <w:t xml:space="preserve"> output.</w:t>
      </w:r>
    </w:p>
    <w:p w14:paraId="1DE35270" w14:textId="2D7A8740" w:rsidR="00E84258" w:rsidRPr="00E84258" w:rsidDel="00A25342" w:rsidRDefault="00E84258" w:rsidP="00E84258">
      <w:pPr>
        <w:spacing w:line="240" w:lineRule="auto"/>
        <w:rPr>
          <w:del w:id="11" w:author="Malik Samawat" w:date="2019-04-07T22:24:00Z"/>
          <w:rFonts w:ascii="Arial" w:hAnsi="Arial" w:cs="Arial"/>
          <w:sz w:val="24"/>
        </w:rPr>
      </w:pPr>
      <w:del w:id="12" w:author="Malik Samawat" w:date="2019-04-07T22:24:00Z">
        <w:r w:rsidRPr="00E84258" w:rsidDel="00A25342">
          <w:rPr>
            <w:rFonts w:ascii="Arial" w:hAnsi="Arial" w:cs="Arial"/>
            <w:sz w:val="24"/>
          </w:rPr>
          <w:tab/>
        </w:r>
      </w:del>
    </w:p>
    <w:p w14:paraId="34DE658F" w14:textId="28C5A815" w:rsidR="00E84258" w:rsidRPr="00E84258" w:rsidDel="00A25342" w:rsidRDefault="00E84258" w:rsidP="00E84258">
      <w:pPr>
        <w:pStyle w:val="ListParagraph"/>
        <w:numPr>
          <w:ilvl w:val="0"/>
          <w:numId w:val="7"/>
        </w:numPr>
        <w:spacing w:line="240" w:lineRule="auto"/>
        <w:rPr>
          <w:del w:id="13" w:author="Malik Samawat" w:date="2019-04-07T22:24:00Z"/>
          <w:rFonts w:ascii="Arial" w:hAnsi="Arial" w:cs="Arial"/>
          <w:sz w:val="24"/>
        </w:rPr>
      </w:pPr>
      <w:del w:id="14" w:author="Malik Samawat" w:date="2019-04-07T22:24:00Z">
        <w:r w:rsidRPr="00E84258" w:rsidDel="00A25342">
          <w:rPr>
            <w:rFonts w:ascii="Arial" w:hAnsi="Arial" w:cs="Arial"/>
            <w:sz w:val="24"/>
          </w:rPr>
          <w:delText>Functional Requirements</w:delText>
        </w:r>
      </w:del>
    </w:p>
    <w:p w14:paraId="52EAF4BE" w14:textId="17D35A56" w:rsidR="00E84258" w:rsidRPr="00E84258" w:rsidDel="00A25342" w:rsidRDefault="00E84258" w:rsidP="00E84258">
      <w:pPr>
        <w:spacing w:line="240" w:lineRule="auto"/>
        <w:rPr>
          <w:del w:id="15" w:author="Malik Samawat" w:date="2019-04-07T22:24:00Z"/>
          <w:rFonts w:ascii="Arial" w:hAnsi="Arial" w:cs="Arial"/>
          <w:sz w:val="24"/>
        </w:rPr>
      </w:pPr>
      <w:del w:id="16" w:author="Malik Samawat" w:date="2019-04-07T22:24:00Z">
        <w:r w:rsidRPr="00E84258" w:rsidDel="00A25342">
          <w:rPr>
            <w:rFonts w:ascii="Arial" w:hAnsi="Arial" w:cs="Arial"/>
            <w:sz w:val="24"/>
          </w:rPr>
          <w:tab/>
        </w:r>
      </w:del>
    </w:p>
    <w:p w14:paraId="1ABBF60A" w14:textId="282C1DB4" w:rsidR="00E84258" w:rsidRPr="00E84258" w:rsidDel="00A25342" w:rsidRDefault="00E84258" w:rsidP="00E84258">
      <w:pPr>
        <w:spacing w:line="240" w:lineRule="auto"/>
        <w:rPr>
          <w:del w:id="17" w:author="Malik Samawat" w:date="2019-04-07T22:24:00Z"/>
          <w:rFonts w:ascii="Arial" w:hAnsi="Arial" w:cs="Arial"/>
          <w:sz w:val="24"/>
        </w:rPr>
      </w:pPr>
      <w:del w:id="18" w:author="Malik Samawat" w:date="2019-04-07T22:24:00Z">
        <w:r w:rsidRPr="00E84258" w:rsidDel="00A25342">
          <w:rPr>
            <w:rFonts w:ascii="Arial" w:hAnsi="Arial" w:cs="Arial"/>
            <w:sz w:val="24"/>
          </w:rPr>
          <w:tab/>
          <w:delText>REQ-12: The keyboard with a scan matrix IC.</w:delText>
        </w:r>
      </w:del>
    </w:p>
    <w:p w14:paraId="37DAAF61" w14:textId="1BC0D099" w:rsidR="00E84258" w:rsidRPr="00E84258" w:rsidDel="00A25342" w:rsidRDefault="00E84258" w:rsidP="00E84258">
      <w:pPr>
        <w:spacing w:line="240" w:lineRule="auto"/>
        <w:rPr>
          <w:del w:id="19" w:author="Malik Samawat" w:date="2019-04-07T22:24:00Z"/>
          <w:rFonts w:ascii="Arial" w:hAnsi="Arial" w:cs="Arial"/>
          <w:sz w:val="24"/>
        </w:rPr>
      </w:pPr>
      <w:del w:id="20" w:author="Malik Samawat" w:date="2019-04-07T22:24:00Z">
        <w:r w:rsidRPr="00E84258" w:rsidDel="00A25342">
          <w:rPr>
            <w:rFonts w:ascii="Arial" w:hAnsi="Arial" w:cs="Arial"/>
            <w:sz w:val="24"/>
          </w:rPr>
          <w:tab/>
        </w:r>
      </w:del>
    </w:p>
    <w:p w14:paraId="739F4393" w14:textId="172A037C" w:rsidR="00E84258" w:rsidRPr="00D31335" w:rsidDel="00A25342" w:rsidRDefault="00E84258" w:rsidP="00E84258">
      <w:pPr>
        <w:spacing w:line="240" w:lineRule="auto"/>
        <w:rPr>
          <w:del w:id="21" w:author="Malik Samawat" w:date="2019-04-07T22:24:00Z"/>
          <w:rFonts w:ascii="Arial" w:hAnsi="Arial" w:cs="Arial"/>
          <w:sz w:val="24"/>
        </w:rPr>
      </w:pPr>
      <w:del w:id="22" w:author="Malik Samawat" w:date="2019-04-07T22:24:00Z">
        <w:r w:rsidRPr="00E84258" w:rsidDel="00A25342">
          <w:rPr>
            <w:rFonts w:ascii="Arial" w:hAnsi="Arial" w:cs="Arial"/>
            <w:sz w:val="24"/>
          </w:rPr>
          <w:tab/>
          <w:delText>REQ-13: The physical modelling synthesizer.</w:delText>
        </w:r>
      </w:del>
    </w:p>
    <w:p w14:paraId="2A63DC24" w14:textId="41D45A21" w:rsidR="00A753E8" w:rsidRPr="000E5134" w:rsidRDefault="00A753E8" w:rsidP="00E84258">
      <w:pPr>
        <w:pStyle w:val="Heading2"/>
        <w:numPr>
          <w:ilvl w:val="1"/>
          <w:numId w:val="4"/>
        </w:numPr>
        <w:spacing w:line="240" w:lineRule="auto"/>
        <w:jc w:val="both"/>
        <w:rPr>
          <w:rFonts w:ascii="Arial" w:hAnsi="Arial" w:cs="Arial"/>
        </w:rPr>
      </w:pPr>
      <w:del w:id="23" w:author="Malik Samawat" w:date="2019-04-07T22:24:00Z">
        <w:r w:rsidRPr="000E5134" w:rsidDel="00A25342">
          <w:rPr>
            <w:rFonts w:ascii="Arial" w:hAnsi="Arial" w:cs="Arial"/>
          </w:rPr>
          <w:delText xml:space="preserve"> </w:delText>
        </w:r>
      </w:del>
      <w:r w:rsidRPr="000E5134">
        <w:rPr>
          <w:rFonts w:ascii="Arial" w:hAnsi="Arial" w:cs="Arial"/>
        </w:rPr>
        <w:t>Time Planning</w:t>
      </w:r>
    </w:p>
    <w:p w14:paraId="4E6371D0" w14:textId="6059438C" w:rsidR="00F84B12" w:rsidRPr="000E5134" w:rsidRDefault="00F84B12" w:rsidP="00E84258">
      <w:pPr>
        <w:spacing w:line="240" w:lineRule="auto"/>
        <w:jc w:val="both"/>
        <w:rPr>
          <w:rFonts w:ascii="Arial" w:hAnsi="Arial" w:cs="Arial"/>
        </w:rPr>
      </w:pPr>
      <w:commentRangeStart w:id="24"/>
      <w:proofErr w:type="spellStart"/>
      <w:r w:rsidRPr="000E5134">
        <w:rPr>
          <w:rFonts w:ascii="Arial" w:hAnsi="Arial" w:cs="Arial"/>
        </w:rPr>
        <w:t>Powerpoint</w:t>
      </w:r>
      <w:proofErr w:type="spellEnd"/>
      <w:r w:rsidRPr="000E5134">
        <w:rPr>
          <w:rFonts w:ascii="Arial" w:hAnsi="Arial" w:cs="Arial"/>
        </w:rPr>
        <w:t xml:space="preserve"> </w:t>
      </w:r>
      <w:commentRangeEnd w:id="24"/>
      <w:r w:rsidR="00650DFC">
        <w:rPr>
          <w:rStyle w:val="CommentReference"/>
        </w:rPr>
        <w:commentReference w:id="24"/>
      </w:r>
    </w:p>
    <w:p w14:paraId="2BD04AEE" w14:textId="609FDC17" w:rsidR="00A753E8" w:rsidRPr="000E5134" w:rsidRDefault="00A753E8" w:rsidP="00E84258">
      <w:pPr>
        <w:pStyle w:val="Heading2"/>
        <w:spacing w:line="240" w:lineRule="auto"/>
        <w:jc w:val="both"/>
        <w:rPr>
          <w:rFonts w:ascii="Arial" w:hAnsi="Arial" w:cs="Arial"/>
        </w:rPr>
      </w:pPr>
      <w:r w:rsidRPr="000E5134">
        <w:rPr>
          <w:rFonts w:ascii="Arial" w:hAnsi="Arial" w:cs="Arial"/>
        </w:rPr>
        <w:t>Project Implementation</w:t>
      </w:r>
    </w:p>
    <w:p w14:paraId="7F87D0B3" w14:textId="76CEAA35" w:rsidR="00A753E8" w:rsidRDefault="00A753E8" w:rsidP="00E84258">
      <w:pPr>
        <w:pStyle w:val="Heading2"/>
        <w:numPr>
          <w:ilvl w:val="1"/>
          <w:numId w:val="4"/>
        </w:numPr>
        <w:spacing w:line="240" w:lineRule="auto"/>
        <w:jc w:val="both"/>
        <w:rPr>
          <w:rFonts w:ascii="Arial" w:hAnsi="Arial" w:cs="Arial"/>
        </w:rPr>
      </w:pPr>
      <w:commentRangeStart w:id="25"/>
      <w:r w:rsidRPr="000E5134">
        <w:rPr>
          <w:rFonts w:ascii="Arial" w:hAnsi="Arial" w:cs="Arial"/>
        </w:rPr>
        <w:t xml:space="preserve"> HW Design</w:t>
      </w:r>
      <w:commentRangeEnd w:id="25"/>
      <w:r w:rsidR="00212194">
        <w:rPr>
          <w:rStyle w:val="CommentReference"/>
          <w:rFonts w:asciiTheme="minorHAnsi" w:eastAsiaTheme="minorHAnsi" w:hAnsiTheme="minorHAnsi" w:cstheme="minorBidi"/>
          <w:b w:val="0"/>
          <w:color w:val="auto"/>
        </w:rPr>
        <w:commentReference w:id="25"/>
      </w:r>
    </w:p>
    <w:p w14:paraId="710CF362" w14:textId="2CB5F32D" w:rsidR="00E84258" w:rsidRPr="00E84258" w:rsidRDefault="00645A3A" w:rsidP="00E84258">
      <w:pPr>
        <w:spacing w:line="240" w:lineRule="auto"/>
        <w:rPr>
          <w:b/>
        </w:rPr>
      </w:pPr>
      <w:r>
        <w:rPr>
          <w:noProof/>
        </w:rPr>
        <w:drawing>
          <wp:anchor distT="0" distB="0" distL="114300" distR="114300" simplePos="0" relativeHeight="251658240" behindDoc="0" locked="0" layoutInCell="1" allowOverlap="1" wp14:anchorId="2D56CDF7" wp14:editId="34B7F2D8">
            <wp:simplePos x="0" y="0"/>
            <wp:positionH relativeFrom="column">
              <wp:posOffset>4312285</wp:posOffset>
            </wp:positionH>
            <wp:positionV relativeFrom="paragraph">
              <wp:posOffset>5715</wp:posOffset>
            </wp:positionV>
            <wp:extent cx="2167890" cy="341503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7890" cy="3415030"/>
                    </a:xfrm>
                    <a:prstGeom prst="rect">
                      <a:avLst/>
                    </a:prstGeom>
                    <a:noFill/>
                  </pic:spPr>
                </pic:pic>
              </a:graphicData>
            </a:graphic>
            <wp14:sizeRelH relativeFrom="page">
              <wp14:pctWidth>0</wp14:pctWidth>
            </wp14:sizeRelH>
            <wp14:sizeRelV relativeFrom="page">
              <wp14:pctHeight>0</wp14:pctHeight>
            </wp14:sizeRelV>
          </wp:anchor>
        </w:drawing>
      </w:r>
      <w:r w:rsidR="00E84258" w:rsidRPr="00E84258">
        <w:rPr>
          <w:b/>
        </w:rPr>
        <w:t>User Interfaces</w:t>
      </w:r>
    </w:p>
    <w:p w14:paraId="18E1FAED" w14:textId="77777777" w:rsidR="00E84258" w:rsidRDefault="00E84258" w:rsidP="00E84258">
      <w:pPr>
        <w:spacing w:line="240" w:lineRule="auto"/>
      </w:pPr>
      <w:r>
        <w:t>The User Interface shall consist of:</w:t>
      </w:r>
    </w:p>
    <w:p w14:paraId="3064278C" w14:textId="2F45B2F5" w:rsidR="00E84258" w:rsidRDefault="00E84258" w:rsidP="00E84258">
      <w:pPr>
        <w:spacing w:line="240" w:lineRule="auto"/>
      </w:pPr>
      <w:r>
        <w:t>•</w:t>
      </w:r>
      <w:r>
        <w:tab/>
      </w:r>
      <w:ins w:id="26" w:author="Malik Samawat" w:date="2019-04-07T22:25:00Z">
        <w:r w:rsidR="00A25342">
          <w:t>1</w:t>
        </w:r>
      </w:ins>
      <w:commentRangeStart w:id="27"/>
      <w:del w:id="28" w:author="Malik Samawat" w:date="2019-04-07T22:25:00Z">
        <w:r w:rsidDel="00A25342">
          <w:delText>3</w:delText>
        </w:r>
      </w:del>
      <w:r>
        <w:t xml:space="preserve"> Knob</w:t>
      </w:r>
      <w:del w:id="29" w:author="Malik Samawat" w:date="2019-04-07T22:25:00Z">
        <w:r w:rsidDel="00A25342">
          <w:delText>s</w:delText>
        </w:r>
      </w:del>
      <w:r>
        <w:t xml:space="preserve"> to control effects</w:t>
      </w:r>
    </w:p>
    <w:p w14:paraId="0D4DEA59" w14:textId="0A9272AB" w:rsidR="00E84258" w:rsidRDefault="00E84258" w:rsidP="00E84258">
      <w:pPr>
        <w:spacing w:line="240" w:lineRule="auto"/>
      </w:pPr>
      <w:r>
        <w:t>•</w:t>
      </w:r>
      <w:r>
        <w:tab/>
      </w:r>
      <w:ins w:id="30" w:author="Malik Samawat" w:date="2019-04-07T22:24:00Z">
        <w:r w:rsidR="00A25342">
          <w:t>4</w:t>
        </w:r>
      </w:ins>
      <w:del w:id="31" w:author="Malik Samawat" w:date="2019-04-07T22:24:00Z">
        <w:r w:rsidDel="00A25342">
          <w:delText>3</w:delText>
        </w:r>
      </w:del>
      <w:r>
        <w:t xml:space="preserve"> B</w:t>
      </w:r>
      <w:commentRangeEnd w:id="27"/>
      <w:r w:rsidR="00650DFC">
        <w:rPr>
          <w:rStyle w:val="CommentReference"/>
        </w:rPr>
        <w:commentReference w:id="27"/>
      </w:r>
      <w:r>
        <w:t>uttons to control effects</w:t>
      </w:r>
    </w:p>
    <w:p w14:paraId="5F029494" w14:textId="120FD141" w:rsidR="00E84258" w:rsidRDefault="00E84258" w:rsidP="00E84258">
      <w:pPr>
        <w:spacing w:line="240" w:lineRule="auto"/>
      </w:pPr>
      <w:r>
        <w:t>•</w:t>
      </w:r>
      <w:r>
        <w:tab/>
      </w:r>
      <w:ins w:id="32" w:author="Malik Samawat" w:date="2019-04-07T22:25:00Z">
        <w:r w:rsidR="00A25342">
          <w:t>We use the LCD display contained in the shield</w:t>
        </w:r>
        <w:r w:rsidR="00A25342" w:rsidDel="00A25342">
          <w:t xml:space="preserve"> </w:t>
        </w:r>
      </w:ins>
      <w:del w:id="33" w:author="Malik Samawat" w:date="2019-04-07T22:25:00Z">
        <w:r w:rsidDel="00A25342">
          <w:delText>LEDs to indicate the functionality of the module</w:delText>
        </w:r>
      </w:del>
    </w:p>
    <w:p w14:paraId="18E80544" w14:textId="1510B11B" w:rsidR="00645A3A" w:rsidRDefault="00E84258" w:rsidP="00E84258">
      <w:pPr>
        <w:spacing w:line="240" w:lineRule="auto"/>
      </w:pPr>
      <w:r>
        <w:t xml:space="preserve">The User Interface should be visually </w:t>
      </w:r>
      <w:proofErr w:type="gramStart"/>
      <w:r>
        <w:t>similar to</w:t>
      </w:r>
      <w:proofErr w:type="gramEnd"/>
      <w:r>
        <w:t xml:space="preserve"> the picture shown on the right. </w:t>
      </w:r>
    </w:p>
    <w:p w14:paraId="71A00C2D" w14:textId="0CA8A079" w:rsidR="00E84258" w:rsidRPr="00E84258" w:rsidRDefault="00E84258" w:rsidP="00E84258">
      <w:pPr>
        <w:spacing w:line="240" w:lineRule="auto"/>
        <w:rPr>
          <w:b/>
        </w:rPr>
      </w:pPr>
      <w:r w:rsidRPr="00E84258">
        <w:rPr>
          <w:b/>
        </w:rPr>
        <w:t>Hardware Interfaces</w:t>
      </w:r>
    </w:p>
    <w:p w14:paraId="23FFFD41" w14:textId="77777777" w:rsidR="00E84258" w:rsidRDefault="00E84258" w:rsidP="00E84258">
      <w:pPr>
        <w:spacing w:line="240" w:lineRule="auto"/>
      </w:pPr>
      <w:r>
        <w:t xml:space="preserve">The </w:t>
      </w:r>
      <w:commentRangeStart w:id="34"/>
      <w:r>
        <w:t xml:space="preserve">module shall have one </w:t>
      </w:r>
      <w:proofErr w:type="spellStart"/>
      <w:r>
        <w:t>analog</w:t>
      </w:r>
      <w:proofErr w:type="spellEnd"/>
      <w:r>
        <w:t xml:space="preserve"> Input:</w:t>
      </w:r>
    </w:p>
    <w:p w14:paraId="2EA37776" w14:textId="77777777" w:rsidR="00E84258" w:rsidRDefault="00E84258" w:rsidP="00E84258">
      <w:pPr>
        <w:spacing w:line="240" w:lineRule="auto"/>
      </w:pPr>
      <w:r>
        <w:t>•</w:t>
      </w:r>
      <w:r>
        <w:tab/>
        <w:t>Audio Input</w:t>
      </w:r>
    </w:p>
    <w:p w14:paraId="502AC355" w14:textId="16FF53E5" w:rsidR="00E84258" w:rsidRDefault="00E84258" w:rsidP="00E84258">
      <w:pPr>
        <w:spacing w:line="240" w:lineRule="auto"/>
      </w:pPr>
      <w:r>
        <w:t>•</w:t>
      </w:r>
      <w:r>
        <w:tab/>
        <w:t>Voltage Range: 0V -5V</w:t>
      </w:r>
    </w:p>
    <w:p w14:paraId="13946913" w14:textId="77777777" w:rsidR="00E84258" w:rsidRDefault="00E84258" w:rsidP="00E84258">
      <w:pPr>
        <w:spacing w:line="240" w:lineRule="auto"/>
      </w:pPr>
      <w:r>
        <w:t xml:space="preserve">The module shall have one </w:t>
      </w:r>
      <w:proofErr w:type="spellStart"/>
      <w:r>
        <w:t>analog</w:t>
      </w:r>
      <w:proofErr w:type="spellEnd"/>
      <w:r>
        <w:t xml:space="preserve"> Output:</w:t>
      </w:r>
    </w:p>
    <w:p w14:paraId="3F8FC589" w14:textId="77777777" w:rsidR="00E84258" w:rsidRDefault="00E84258" w:rsidP="00E84258">
      <w:pPr>
        <w:spacing w:line="240" w:lineRule="auto"/>
      </w:pPr>
      <w:r>
        <w:t>•</w:t>
      </w:r>
      <w:r>
        <w:tab/>
        <w:t>Audio Output</w:t>
      </w:r>
    </w:p>
    <w:p w14:paraId="0999E520" w14:textId="77777777" w:rsidR="00E84258" w:rsidRDefault="00E84258" w:rsidP="00E84258">
      <w:pPr>
        <w:spacing w:line="240" w:lineRule="auto"/>
      </w:pPr>
      <w:r>
        <w:t>•</w:t>
      </w:r>
      <w:r>
        <w:tab/>
        <w:t>Voltage Range: 0V -5V</w:t>
      </w:r>
      <w:commentRangeEnd w:id="34"/>
      <w:r w:rsidR="00650DFC">
        <w:rPr>
          <w:rStyle w:val="CommentReference"/>
        </w:rPr>
        <w:commentReference w:id="34"/>
      </w:r>
    </w:p>
    <w:p w14:paraId="6FF7B39F" w14:textId="543913B5" w:rsidR="00E84258" w:rsidRDefault="00E84258" w:rsidP="00E84258">
      <w:pPr>
        <w:spacing w:line="240" w:lineRule="auto"/>
      </w:pPr>
    </w:p>
    <w:p w14:paraId="0CB2C10B" w14:textId="39E5DECB" w:rsidR="00E84258" w:rsidRDefault="00E84258" w:rsidP="00E84258">
      <w:pPr>
        <w:spacing w:line="240" w:lineRule="auto"/>
      </w:pPr>
      <w:r>
        <w:t xml:space="preserve">The Input voltage shall be transformed using </w:t>
      </w:r>
      <w:proofErr w:type="gramStart"/>
      <w:r>
        <w:t>a</w:t>
      </w:r>
      <w:proofErr w:type="gramEnd"/>
      <w:r>
        <w:t xml:space="preserve"> ADC to be used in Software.</w:t>
      </w:r>
    </w:p>
    <w:p w14:paraId="40A47439" w14:textId="55F34653" w:rsidR="00E84258" w:rsidRDefault="00E84258" w:rsidP="00E84258">
      <w:pPr>
        <w:spacing w:line="240" w:lineRule="auto"/>
      </w:pPr>
      <w:r>
        <w:t xml:space="preserve">After the Effects described in Chapter 4 have been applied by Software, a DAC shall be used to create the </w:t>
      </w:r>
      <w:proofErr w:type="spellStart"/>
      <w:r>
        <w:t>analog</w:t>
      </w:r>
      <w:proofErr w:type="spellEnd"/>
      <w:r>
        <w:t xml:space="preserve"> Output.</w:t>
      </w:r>
    </w:p>
    <w:p w14:paraId="70DDC6AD" w14:textId="3215D8D7" w:rsidR="00E84258" w:rsidRDefault="00E84258" w:rsidP="00E84258">
      <w:pPr>
        <w:spacing w:line="240" w:lineRule="auto"/>
      </w:pPr>
      <w:r>
        <w:t>A schematic of the HW design is as follows:</w:t>
      </w:r>
    </w:p>
    <w:p w14:paraId="01C3F357" w14:textId="28735297" w:rsidR="00E84258" w:rsidRDefault="00E84258" w:rsidP="00E84258">
      <w:pPr>
        <w:spacing w:line="240" w:lineRule="auto"/>
      </w:pPr>
      <w:commentRangeStart w:id="35"/>
      <w:r>
        <w:rPr>
          <w:noProof/>
        </w:rPr>
        <w:lastRenderedPageBreak/>
        <w:drawing>
          <wp:inline distT="0" distB="0" distL="0" distR="0" wp14:anchorId="7116DACE" wp14:editId="045A1539">
            <wp:extent cx="5791200" cy="312405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8218" cy="3144021"/>
                    </a:xfrm>
                    <a:prstGeom prst="rect">
                      <a:avLst/>
                    </a:prstGeom>
                    <a:noFill/>
                  </pic:spPr>
                </pic:pic>
              </a:graphicData>
            </a:graphic>
          </wp:inline>
        </w:drawing>
      </w:r>
      <w:commentRangeEnd w:id="35"/>
      <w:r w:rsidR="00D017FB">
        <w:rPr>
          <w:rStyle w:val="CommentReference"/>
        </w:rPr>
        <w:commentReference w:id="35"/>
      </w:r>
    </w:p>
    <w:p w14:paraId="289E6B01" w14:textId="77777777" w:rsidR="00E84258" w:rsidRPr="00E84258" w:rsidRDefault="00E84258" w:rsidP="00E84258">
      <w:pPr>
        <w:spacing w:line="240" w:lineRule="auto"/>
      </w:pPr>
    </w:p>
    <w:p w14:paraId="07F9B25E" w14:textId="4EC6B698" w:rsidR="00A753E8" w:rsidRDefault="00A753E8" w:rsidP="00E84258">
      <w:pPr>
        <w:pStyle w:val="Heading2"/>
        <w:numPr>
          <w:ilvl w:val="1"/>
          <w:numId w:val="4"/>
        </w:numPr>
        <w:spacing w:line="240" w:lineRule="auto"/>
        <w:jc w:val="both"/>
        <w:rPr>
          <w:rFonts w:ascii="Arial" w:hAnsi="Arial" w:cs="Arial"/>
        </w:rPr>
      </w:pPr>
      <w:r w:rsidRPr="000E5134">
        <w:rPr>
          <w:rFonts w:ascii="Arial" w:hAnsi="Arial" w:cs="Arial"/>
        </w:rPr>
        <w:t>SW Design</w:t>
      </w:r>
    </w:p>
    <w:p w14:paraId="3857B83D" w14:textId="574EEAFE" w:rsidR="00645A3A" w:rsidRDefault="00645A3A" w:rsidP="00645A3A">
      <w:commentRangeStart w:id="36"/>
      <w:r w:rsidRPr="00645A3A">
        <w:t xml:space="preserve">The Software and Hardware shall work within a </w:t>
      </w:r>
      <w:proofErr w:type="spellStart"/>
      <w:r w:rsidRPr="00645A3A">
        <w:t>Eurorack</w:t>
      </w:r>
      <w:proofErr w:type="spellEnd"/>
      <w:r w:rsidRPr="00645A3A">
        <w:t xml:space="preserve"> system as specified by </w:t>
      </w:r>
      <w:proofErr w:type="spellStart"/>
      <w:r w:rsidRPr="00645A3A">
        <w:t>Doepfer</w:t>
      </w:r>
      <w:proofErr w:type="spellEnd"/>
      <w:r w:rsidRPr="00645A3A">
        <w:t>.</w:t>
      </w:r>
      <w:r>
        <w:t xml:space="preserve"> The schematic is as follows:</w:t>
      </w:r>
      <w:commentRangeEnd w:id="36"/>
      <w:r w:rsidR="00D017FB">
        <w:rPr>
          <w:rStyle w:val="CommentReference"/>
        </w:rPr>
        <w:commentReference w:id="36"/>
      </w:r>
    </w:p>
    <w:p w14:paraId="099A001F" w14:textId="5A888DE9" w:rsidR="00645A3A" w:rsidRPr="00645A3A" w:rsidRDefault="00645A3A" w:rsidP="00645A3A">
      <w:pPr>
        <w:jc w:val="center"/>
      </w:pPr>
      <w:r>
        <w:rPr>
          <w:noProof/>
        </w:rPr>
        <w:drawing>
          <wp:inline distT="0" distB="0" distL="0" distR="0" wp14:anchorId="62F6DE6C" wp14:editId="7135A6CB">
            <wp:extent cx="5972175" cy="3800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88781" cy="3811042"/>
                    </a:xfrm>
                    <a:prstGeom prst="rect">
                      <a:avLst/>
                    </a:prstGeom>
                    <a:noFill/>
                  </pic:spPr>
                </pic:pic>
              </a:graphicData>
            </a:graphic>
          </wp:inline>
        </w:drawing>
      </w:r>
    </w:p>
    <w:p w14:paraId="74BF380C" w14:textId="4CF95782" w:rsidR="00A753E8" w:rsidRPr="000E5134" w:rsidRDefault="00A753E8" w:rsidP="00E84258">
      <w:pPr>
        <w:pStyle w:val="Heading2"/>
        <w:spacing w:line="240" w:lineRule="auto"/>
        <w:jc w:val="both"/>
        <w:rPr>
          <w:rFonts w:ascii="Arial" w:hAnsi="Arial" w:cs="Arial"/>
        </w:rPr>
      </w:pPr>
      <w:r w:rsidRPr="000E5134">
        <w:rPr>
          <w:rFonts w:ascii="Arial" w:hAnsi="Arial" w:cs="Arial"/>
        </w:rPr>
        <w:lastRenderedPageBreak/>
        <w:t xml:space="preserve">Project </w:t>
      </w:r>
      <w:commentRangeStart w:id="37"/>
      <w:r w:rsidRPr="000E5134">
        <w:rPr>
          <w:rFonts w:ascii="Arial" w:hAnsi="Arial" w:cs="Arial"/>
        </w:rPr>
        <w:t>Monetization</w:t>
      </w:r>
      <w:commentRangeEnd w:id="37"/>
      <w:r w:rsidR="00B14E91">
        <w:rPr>
          <w:rStyle w:val="CommentReference"/>
          <w:rFonts w:asciiTheme="minorHAnsi" w:eastAsiaTheme="minorHAnsi" w:hAnsiTheme="minorHAnsi" w:cstheme="minorBidi"/>
          <w:b w:val="0"/>
          <w:color w:val="auto"/>
        </w:rPr>
        <w:commentReference w:id="37"/>
      </w:r>
    </w:p>
    <w:p w14:paraId="149EE534" w14:textId="719FC3FB" w:rsidR="00A753E8" w:rsidRPr="000E5134" w:rsidRDefault="00A753E8" w:rsidP="00E84258">
      <w:pPr>
        <w:pStyle w:val="Heading2"/>
        <w:numPr>
          <w:ilvl w:val="1"/>
          <w:numId w:val="4"/>
        </w:numPr>
        <w:spacing w:line="240" w:lineRule="auto"/>
        <w:jc w:val="both"/>
        <w:rPr>
          <w:rFonts w:ascii="Arial" w:hAnsi="Arial" w:cs="Arial"/>
        </w:rPr>
      </w:pPr>
      <w:r w:rsidRPr="000E5134">
        <w:rPr>
          <w:rFonts w:ascii="Arial" w:hAnsi="Arial" w:cs="Arial"/>
        </w:rPr>
        <w:t xml:space="preserve"> </w:t>
      </w:r>
      <w:commentRangeStart w:id="38"/>
      <w:r w:rsidRPr="000E5134">
        <w:rPr>
          <w:rFonts w:ascii="Arial" w:hAnsi="Arial" w:cs="Arial"/>
        </w:rPr>
        <w:t>Competition</w:t>
      </w:r>
      <w:commentRangeEnd w:id="38"/>
      <w:r w:rsidR="00D017FB">
        <w:rPr>
          <w:rStyle w:val="CommentReference"/>
          <w:rFonts w:asciiTheme="minorHAnsi" w:eastAsiaTheme="minorHAnsi" w:hAnsiTheme="minorHAnsi" w:cstheme="minorBidi"/>
          <w:b w:val="0"/>
          <w:color w:val="auto"/>
        </w:rPr>
        <w:commentReference w:id="38"/>
      </w:r>
    </w:p>
    <w:p w14:paraId="192E6002" w14:textId="6FE68382" w:rsidR="00A753E8" w:rsidRPr="000E5134" w:rsidRDefault="00A753E8" w:rsidP="00E84258">
      <w:pPr>
        <w:spacing w:line="240" w:lineRule="auto"/>
        <w:jc w:val="both"/>
        <w:rPr>
          <w:rFonts w:ascii="Arial" w:hAnsi="Arial" w:cs="Arial"/>
        </w:rPr>
      </w:pPr>
      <w:r w:rsidRPr="000E5134">
        <w:rPr>
          <w:rFonts w:ascii="Arial" w:hAnsi="Arial" w:cs="Arial"/>
        </w:rPr>
        <w:t>https://www.thomann.de/gb/mutable_instruments_rings.htm</w:t>
      </w:r>
    </w:p>
    <w:p w14:paraId="3B24D7D5" w14:textId="2B215A70" w:rsidR="002B4952" w:rsidRDefault="00B134E4" w:rsidP="00B134E4">
      <w:pPr>
        <w:pStyle w:val="Heading2"/>
        <w:rPr>
          <w:ins w:id="39" w:author="Daniel Thomer" w:date="2019-03-29T17:58:00Z"/>
        </w:rPr>
      </w:pPr>
      <w:ins w:id="40" w:author="Daniel Thomer" w:date="2019-03-29T17:58:00Z">
        <w:r>
          <w:t>Testing</w:t>
        </w:r>
      </w:ins>
    </w:p>
    <w:p w14:paraId="399734FC" w14:textId="067B330D" w:rsidR="00B134E4" w:rsidRDefault="00B134E4" w:rsidP="00B134E4">
      <w:pPr>
        <w:rPr>
          <w:ins w:id="41" w:author="Daniel Thomer" w:date="2019-03-29T17:58:00Z"/>
        </w:rPr>
      </w:pPr>
      <w:ins w:id="42" w:author="Daniel Thomer" w:date="2019-03-29T17:58:00Z">
        <w:r>
          <w:t>Add the Test Plan here</w:t>
        </w:r>
      </w:ins>
    </w:p>
    <w:p w14:paraId="3F621E96" w14:textId="1755DAC9" w:rsidR="00B134E4" w:rsidRDefault="00B134E4" w:rsidP="00B134E4">
      <w:pPr>
        <w:pStyle w:val="Heading2"/>
        <w:rPr>
          <w:ins w:id="43" w:author="Daniel Thomer" w:date="2019-03-29T17:58:00Z"/>
        </w:rPr>
      </w:pPr>
      <w:ins w:id="44" w:author="Daniel Thomer" w:date="2019-03-29T17:58:00Z">
        <w:r>
          <w:t>Risk management</w:t>
        </w:r>
      </w:ins>
    </w:p>
    <w:p w14:paraId="53B71FB2" w14:textId="742C4C3F" w:rsidR="00B134E4" w:rsidRPr="00B134E4" w:rsidRDefault="00B134E4">
      <w:pPr>
        <w:pPrChange w:id="45" w:author="Daniel Thomer" w:date="2019-03-29T17:58:00Z">
          <w:pPr>
            <w:spacing w:line="240" w:lineRule="auto"/>
            <w:jc w:val="both"/>
          </w:pPr>
        </w:pPrChange>
      </w:pPr>
      <w:ins w:id="46" w:author="Daniel Thomer" w:date="2019-03-29T17:58:00Z">
        <w:r>
          <w:t xml:space="preserve">Add the risks and </w:t>
        </w:r>
        <w:r w:rsidR="00C13B8D">
          <w:t>countermeasures here</w:t>
        </w:r>
      </w:ins>
    </w:p>
    <w:sectPr w:rsidR="00B134E4" w:rsidRPr="00B134E4" w:rsidSect="005E7E9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Thomer" w:date="2019-03-29T14:36:00Z" w:initials="DT">
    <w:p w14:paraId="5AD6B78E" w14:textId="52AD79B2" w:rsidR="00593B49" w:rsidRDefault="00593B49">
      <w:pPr>
        <w:pStyle w:val="CommentText"/>
      </w:pPr>
      <w:r>
        <w:rPr>
          <w:rStyle w:val="CommentReference"/>
        </w:rPr>
        <w:annotationRef/>
      </w:r>
      <w:r>
        <w:t>You could elaborate more on this, what were the pros/Cons</w:t>
      </w:r>
    </w:p>
  </w:comment>
  <w:comment w:id="8" w:author="Daniel Thomer" w:date="2019-03-29T14:37:00Z" w:initials="DT">
    <w:p w14:paraId="32B4B773" w14:textId="1541D04F" w:rsidR="004B55B8" w:rsidRDefault="004B55B8">
      <w:pPr>
        <w:pStyle w:val="CommentText"/>
      </w:pPr>
      <w:r>
        <w:rPr>
          <w:rStyle w:val="CommentReference"/>
        </w:rPr>
        <w:annotationRef/>
      </w:r>
      <w:r>
        <w:t>Make chapters with headings out of these</w:t>
      </w:r>
    </w:p>
  </w:comment>
  <w:comment w:id="9" w:author="Daniel Thomer" w:date="2019-03-29T14:37:00Z" w:initials="DT">
    <w:p w14:paraId="18E12139" w14:textId="6AFCC9F8" w:rsidR="004B55B8" w:rsidRDefault="004B55B8">
      <w:pPr>
        <w:pStyle w:val="CommentText"/>
      </w:pPr>
      <w:r>
        <w:rPr>
          <w:rStyle w:val="CommentReference"/>
        </w:rPr>
        <w:annotationRef/>
      </w:r>
      <w:r>
        <w:t>Chapter with heading</w:t>
      </w:r>
    </w:p>
  </w:comment>
  <w:comment w:id="10" w:author="Daniel Thomer" w:date="2019-03-29T14:37:00Z" w:initials="DT">
    <w:p w14:paraId="44C6C3A7" w14:textId="48DF4C79" w:rsidR="00144160" w:rsidRDefault="00144160">
      <w:pPr>
        <w:pStyle w:val="CommentText"/>
      </w:pPr>
      <w:r>
        <w:rPr>
          <w:rStyle w:val="CommentReference"/>
        </w:rPr>
        <w:annotationRef/>
      </w:r>
      <w:r>
        <w:t>Chapter with heading</w:t>
      </w:r>
    </w:p>
  </w:comment>
  <w:comment w:id="24" w:author="Daniel Thomer" w:date="2019-03-29T14:38:00Z" w:initials="DT">
    <w:p w14:paraId="309C69ED" w14:textId="4E7FFBAB" w:rsidR="00650DFC" w:rsidRDefault="00650DFC">
      <w:pPr>
        <w:pStyle w:val="CommentText"/>
      </w:pPr>
      <w:r>
        <w:rPr>
          <w:rStyle w:val="CommentReference"/>
        </w:rPr>
        <w:annotationRef/>
      </w:r>
      <w:r>
        <w:t>Put the excel here…</w:t>
      </w:r>
    </w:p>
  </w:comment>
  <w:comment w:id="25" w:author="Daniel Thomer" w:date="2019-03-29T17:57:00Z" w:initials="DT">
    <w:p w14:paraId="34C045A7" w14:textId="65B1F3ED" w:rsidR="00212194" w:rsidRDefault="00212194">
      <w:pPr>
        <w:pStyle w:val="CommentText"/>
      </w:pPr>
      <w:r>
        <w:rPr>
          <w:rStyle w:val="CommentReference"/>
        </w:rPr>
        <w:annotationRef/>
      </w:r>
      <w:r>
        <w:t xml:space="preserve">This chapter should show what we </w:t>
      </w:r>
      <w:proofErr w:type="gramStart"/>
      <w:r>
        <w:t>actually did</w:t>
      </w:r>
      <w:proofErr w:type="gramEnd"/>
      <w:r>
        <w:t xml:space="preserve"> now, no longer what we planned to do</w:t>
      </w:r>
    </w:p>
  </w:comment>
  <w:comment w:id="27" w:author="Daniel Thomer" w:date="2019-03-29T14:38:00Z" w:initials="DT">
    <w:p w14:paraId="1EE6A6CA" w14:textId="29C4CF5A" w:rsidR="00650DFC" w:rsidRDefault="00650DFC">
      <w:pPr>
        <w:pStyle w:val="CommentText"/>
      </w:pPr>
      <w:r>
        <w:rPr>
          <w:rStyle w:val="CommentReference"/>
        </w:rPr>
        <w:annotationRef/>
      </w:r>
      <w:r>
        <w:t>We now have 4 buttons and only 1 knob</w:t>
      </w:r>
    </w:p>
  </w:comment>
  <w:comment w:id="34" w:author="Daniel Thomer" w:date="2019-03-29T14:39:00Z" w:initials="DT">
    <w:p w14:paraId="69BEE6F6" w14:textId="05F8DD5A" w:rsidR="00650DFC" w:rsidRDefault="00650DFC">
      <w:pPr>
        <w:pStyle w:val="CommentText"/>
      </w:pPr>
      <w:r>
        <w:rPr>
          <w:rStyle w:val="CommentReference"/>
        </w:rPr>
        <w:annotationRef/>
      </w:r>
      <w:r>
        <w:t>Implemented by using the USB dongle thing</w:t>
      </w:r>
    </w:p>
  </w:comment>
  <w:comment w:id="35" w:author="Daniel Thomer" w:date="2019-03-29T14:39:00Z" w:initials="DT">
    <w:p w14:paraId="3AE083E7" w14:textId="1F66191B" w:rsidR="00D017FB" w:rsidRDefault="00D017FB">
      <w:pPr>
        <w:pStyle w:val="CommentText"/>
      </w:pPr>
      <w:r>
        <w:rPr>
          <w:rStyle w:val="CommentReference"/>
        </w:rPr>
        <w:annotationRef/>
      </w:r>
      <w:proofErr w:type="gramStart"/>
      <w:r>
        <w:t>Actually</w:t>
      </w:r>
      <w:proofErr w:type="gramEnd"/>
      <w:r>
        <w:t xml:space="preserve"> </w:t>
      </w:r>
      <w:proofErr w:type="spellStart"/>
      <w:r>
        <w:t>its</w:t>
      </w:r>
      <w:proofErr w:type="spellEnd"/>
      <w:r>
        <w:t xml:space="preserve"> not the shield anymore, now the ADC is in the </w:t>
      </w:r>
      <w:proofErr w:type="spellStart"/>
      <w:r>
        <w:t>usb</w:t>
      </w:r>
      <w:proofErr w:type="spellEnd"/>
      <w:r>
        <w:t xml:space="preserve"> dongle</w:t>
      </w:r>
      <w:r>
        <w:br/>
        <w:t>The shield consists the buttons, knob and LCD display</w:t>
      </w:r>
    </w:p>
  </w:comment>
  <w:comment w:id="36" w:author="Daniel Thomer" w:date="2019-03-29T14:39:00Z" w:initials="DT">
    <w:p w14:paraId="2ADDE96A" w14:textId="1870449F" w:rsidR="00D017FB" w:rsidRDefault="00D017FB">
      <w:pPr>
        <w:pStyle w:val="CommentText"/>
      </w:pPr>
      <w:r>
        <w:rPr>
          <w:rStyle w:val="CommentReference"/>
        </w:rPr>
        <w:annotationRef/>
      </w:r>
      <w:r>
        <w:t xml:space="preserve">SW doesn´t have to comply to </w:t>
      </w:r>
      <w:proofErr w:type="spellStart"/>
      <w:r>
        <w:t>Eurorack</w:t>
      </w:r>
      <w:proofErr w:type="spellEnd"/>
      <w:r>
        <w:t xml:space="preserve"> standard, SW will be run on Raspbian Linux distribution</w:t>
      </w:r>
    </w:p>
  </w:comment>
  <w:comment w:id="37" w:author="Daniel Thomer" w:date="2019-03-29T14:40:00Z" w:initials="DT">
    <w:p w14:paraId="71A08A11" w14:textId="3BC81E6E" w:rsidR="00B14E91" w:rsidRDefault="00B14E91">
      <w:pPr>
        <w:pStyle w:val="CommentText"/>
      </w:pPr>
      <w:r>
        <w:rPr>
          <w:rStyle w:val="CommentReference"/>
        </w:rPr>
        <w:annotationRef/>
      </w:r>
      <w:r>
        <w:t>You can add one more chapter about the modularity that we highlighted in the project pitch</w:t>
      </w:r>
    </w:p>
  </w:comment>
  <w:comment w:id="38" w:author="Daniel Thomer" w:date="2019-03-29T14:40:00Z" w:initials="DT">
    <w:p w14:paraId="26055191" w14:textId="7FB22E20" w:rsidR="00D017FB" w:rsidRDefault="00D017FB">
      <w:pPr>
        <w:pStyle w:val="CommentText"/>
      </w:pPr>
      <w:r>
        <w:rPr>
          <w:rStyle w:val="CommentReference"/>
        </w:rPr>
        <w:annotationRef/>
      </w:r>
      <w:r>
        <w:t xml:space="preserve">Here you can write the stuff that we said in the </w:t>
      </w:r>
      <w:r w:rsidR="00B14E91">
        <w:t xml:space="preserve">Project Pitch, maybe also include some pictures from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D6B78E" w15:done="0"/>
  <w15:commentEx w15:paraId="32B4B773" w15:done="0"/>
  <w15:commentEx w15:paraId="18E12139" w15:done="0"/>
  <w15:commentEx w15:paraId="44C6C3A7" w15:done="0"/>
  <w15:commentEx w15:paraId="309C69ED" w15:done="0"/>
  <w15:commentEx w15:paraId="34C045A7" w15:done="0"/>
  <w15:commentEx w15:paraId="1EE6A6CA" w15:done="1"/>
  <w15:commentEx w15:paraId="69BEE6F6" w15:done="0"/>
  <w15:commentEx w15:paraId="3AE083E7" w15:done="0"/>
  <w15:commentEx w15:paraId="2ADDE96A" w15:done="0"/>
  <w15:commentEx w15:paraId="71A08A11" w15:done="0"/>
  <w15:commentEx w15:paraId="260551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D6B78E" w16cid:durableId="2048ABF9"/>
  <w16cid:commentId w16cid:paraId="32B4B773" w16cid:durableId="2048AC1A"/>
  <w16cid:commentId w16cid:paraId="18E12139" w16cid:durableId="2048AC2B"/>
  <w16cid:commentId w16cid:paraId="44C6C3A7" w16cid:durableId="2048AC38"/>
  <w16cid:commentId w16cid:paraId="309C69ED" w16cid:durableId="2048AC54"/>
  <w16cid:commentId w16cid:paraId="34C045A7" w16cid:durableId="2048DB18"/>
  <w16cid:commentId w16cid:paraId="1EE6A6CA" w16cid:durableId="2048AC6B"/>
  <w16cid:commentId w16cid:paraId="69BEE6F6" w16cid:durableId="2048AC84"/>
  <w16cid:commentId w16cid:paraId="3AE083E7" w16cid:durableId="2048AC96"/>
  <w16cid:commentId w16cid:paraId="2ADDE96A" w16cid:durableId="2048ACB7"/>
  <w16cid:commentId w16cid:paraId="71A08A11" w16cid:durableId="2048ACF8"/>
  <w16cid:commentId w16cid:paraId="26055191" w16cid:durableId="2048AC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5286"/>
    <w:multiLevelType w:val="hybridMultilevel"/>
    <w:tmpl w:val="6338D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744AE1"/>
    <w:multiLevelType w:val="hybridMultilevel"/>
    <w:tmpl w:val="C5340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90ECB"/>
    <w:multiLevelType w:val="hybridMultilevel"/>
    <w:tmpl w:val="69C631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946A2D"/>
    <w:multiLevelType w:val="multilevel"/>
    <w:tmpl w:val="A9300824"/>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5954C8C"/>
    <w:multiLevelType w:val="hybridMultilevel"/>
    <w:tmpl w:val="478E6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4C1680"/>
    <w:multiLevelType w:val="hybridMultilevel"/>
    <w:tmpl w:val="9ECEB902"/>
    <w:lvl w:ilvl="0" w:tplc="7F1A95F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96771F"/>
    <w:multiLevelType w:val="hybridMultilevel"/>
    <w:tmpl w:val="3F1C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815433"/>
    <w:multiLevelType w:val="hybridMultilevel"/>
    <w:tmpl w:val="855C85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3"/>
  </w:num>
  <w:num w:numId="5">
    <w:abstractNumId w:val="5"/>
  </w:num>
  <w:num w:numId="6">
    <w:abstractNumId w:val="7"/>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Thomer">
    <w15:presenceInfo w15:providerId="None" w15:userId="Daniel Thomer"/>
  </w15:person>
  <w15:person w15:author="Malik Samawat">
    <w15:presenceInfo w15:providerId="None" w15:userId="Malik Samaw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0A"/>
    <w:rsid w:val="00081258"/>
    <w:rsid w:val="000E5134"/>
    <w:rsid w:val="00144160"/>
    <w:rsid w:val="00212194"/>
    <w:rsid w:val="002943DD"/>
    <w:rsid w:val="002B0E4B"/>
    <w:rsid w:val="002B4952"/>
    <w:rsid w:val="003A550A"/>
    <w:rsid w:val="003B4094"/>
    <w:rsid w:val="00423472"/>
    <w:rsid w:val="004B55B8"/>
    <w:rsid w:val="00553382"/>
    <w:rsid w:val="00593B49"/>
    <w:rsid w:val="005E7E91"/>
    <w:rsid w:val="00645A3A"/>
    <w:rsid w:val="00650DFC"/>
    <w:rsid w:val="008D702C"/>
    <w:rsid w:val="009A7DD0"/>
    <w:rsid w:val="009F59EE"/>
    <w:rsid w:val="00A25342"/>
    <w:rsid w:val="00A60BE1"/>
    <w:rsid w:val="00A753E8"/>
    <w:rsid w:val="00B134E4"/>
    <w:rsid w:val="00B14E91"/>
    <w:rsid w:val="00BA0428"/>
    <w:rsid w:val="00BC2CB8"/>
    <w:rsid w:val="00BD767E"/>
    <w:rsid w:val="00BF6C2C"/>
    <w:rsid w:val="00C13B8D"/>
    <w:rsid w:val="00C74497"/>
    <w:rsid w:val="00D017FB"/>
    <w:rsid w:val="00D31335"/>
    <w:rsid w:val="00E66171"/>
    <w:rsid w:val="00E84258"/>
    <w:rsid w:val="00F84B12"/>
  </w:rsids>
  <m:mathPr>
    <m:mathFont m:val="Cambria Math"/>
    <m:brkBin m:val="before"/>
    <m:brkBinSub m:val="--"/>
    <m:smallFrac m:val="0"/>
    <m:dispDef/>
    <m:lMargin m:val="0"/>
    <m:rMargin m:val="0"/>
    <m:defJc m:val="centerGroup"/>
    <m:wrapIndent m:val="1440"/>
    <m:intLim m:val="subSup"/>
    <m:naryLim m:val="undOvr"/>
  </m:mathPr>
  <w:themeFontLang w:val="de-D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D2DD"/>
  <w15:chartTrackingRefBased/>
  <w15:docId w15:val="{2ACCE3DF-1F50-460B-BEC9-C4ECDE7C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952"/>
    <w:pPr>
      <w:keepNext/>
      <w:keepLines/>
      <w:spacing w:before="240" w:after="0"/>
      <w:jc w:val="center"/>
      <w:outlineLvl w:val="0"/>
    </w:pPr>
    <w:rPr>
      <w:rFonts w:asciiTheme="majorHAnsi" w:eastAsiaTheme="majorEastAsia" w:hAnsiTheme="majorHAnsi" w:cstheme="majorBidi"/>
      <w:b/>
      <w:sz w:val="44"/>
      <w:szCs w:val="32"/>
      <w:lang w:val="en-US"/>
    </w:rPr>
  </w:style>
  <w:style w:type="paragraph" w:styleId="Heading2">
    <w:name w:val="heading 2"/>
    <w:basedOn w:val="Heading3"/>
    <w:next w:val="Normal"/>
    <w:link w:val="Heading2Char"/>
    <w:uiPriority w:val="9"/>
    <w:unhideWhenUsed/>
    <w:qFormat/>
    <w:rsid w:val="00A753E8"/>
    <w:pPr>
      <w:numPr>
        <w:numId w:val="4"/>
      </w:numPr>
      <w:shd w:val="clear" w:color="auto" w:fill="FFFFFF"/>
      <w:spacing w:before="150" w:after="150" w:line="600" w:lineRule="atLeast"/>
      <w:outlineLvl w:val="1"/>
    </w:pPr>
    <w:rPr>
      <w:rFonts w:cstheme="majorHAnsi"/>
      <w:b/>
      <w:color w:val="000000"/>
      <w:sz w:val="28"/>
      <w:szCs w:val="36"/>
    </w:rPr>
  </w:style>
  <w:style w:type="paragraph" w:styleId="Heading3">
    <w:name w:val="heading 3"/>
    <w:basedOn w:val="Normal"/>
    <w:next w:val="Normal"/>
    <w:link w:val="Heading3Char"/>
    <w:uiPriority w:val="9"/>
    <w:unhideWhenUsed/>
    <w:qFormat/>
    <w:rsid w:val="002B49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952"/>
    <w:rPr>
      <w:rFonts w:asciiTheme="majorHAnsi" w:eastAsiaTheme="majorEastAsia" w:hAnsiTheme="majorHAnsi" w:cstheme="majorBidi"/>
      <w:b/>
      <w:sz w:val="44"/>
      <w:szCs w:val="32"/>
      <w:lang w:val="en-US"/>
    </w:rPr>
  </w:style>
  <w:style w:type="character" w:customStyle="1" w:styleId="Heading2Char">
    <w:name w:val="Heading 2 Char"/>
    <w:basedOn w:val="DefaultParagraphFont"/>
    <w:link w:val="Heading2"/>
    <w:uiPriority w:val="9"/>
    <w:rsid w:val="00A753E8"/>
    <w:rPr>
      <w:rFonts w:asciiTheme="majorHAnsi" w:eastAsiaTheme="majorEastAsia" w:hAnsiTheme="majorHAnsi" w:cstheme="majorHAnsi"/>
      <w:b/>
      <w:color w:val="000000"/>
      <w:sz w:val="28"/>
      <w:szCs w:val="36"/>
      <w:shd w:val="clear" w:color="auto" w:fill="FFFFFF"/>
    </w:rPr>
  </w:style>
  <w:style w:type="character" w:customStyle="1" w:styleId="Heading3Char">
    <w:name w:val="Heading 3 Char"/>
    <w:basedOn w:val="DefaultParagraphFont"/>
    <w:link w:val="Heading3"/>
    <w:uiPriority w:val="9"/>
    <w:rsid w:val="002B495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B4952"/>
    <w:pPr>
      <w:ind w:left="720"/>
      <w:contextualSpacing/>
    </w:pPr>
  </w:style>
  <w:style w:type="paragraph" w:styleId="BalloonText">
    <w:name w:val="Balloon Text"/>
    <w:basedOn w:val="Normal"/>
    <w:link w:val="BalloonTextChar"/>
    <w:uiPriority w:val="99"/>
    <w:semiHidden/>
    <w:unhideWhenUsed/>
    <w:rsid w:val="000E51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134"/>
    <w:rPr>
      <w:rFonts w:ascii="Segoe UI" w:hAnsi="Segoe UI" w:cs="Segoe UI"/>
      <w:sz w:val="18"/>
      <w:szCs w:val="18"/>
    </w:rPr>
  </w:style>
  <w:style w:type="character" w:styleId="CommentReference">
    <w:name w:val="annotation reference"/>
    <w:basedOn w:val="DefaultParagraphFont"/>
    <w:uiPriority w:val="99"/>
    <w:semiHidden/>
    <w:unhideWhenUsed/>
    <w:rsid w:val="00593B49"/>
    <w:rPr>
      <w:sz w:val="16"/>
      <w:szCs w:val="16"/>
    </w:rPr>
  </w:style>
  <w:style w:type="paragraph" w:styleId="CommentText">
    <w:name w:val="annotation text"/>
    <w:basedOn w:val="Normal"/>
    <w:link w:val="CommentTextChar"/>
    <w:uiPriority w:val="99"/>
    <w:semiHidden/>
    <w:unhideWhenUsed/>
    <w:rsid w:val="00593B49"/>
    <w:pPr>
      <w:spacing w:line="240" w:lineRule="auto"/>
    </w:pPr>
    <w:rPr>
      <w:sz w:val="20"/>
      <w:szCs w:val="20"/>
    </w:rPr>
  </w:style>
  <w:style w:type="character" w:customStyle="1" w:styleId="CommentTextChar">
    <w:name w:val="Comment Text Char"/>
    <w:basedOn w:val="DefaultParagraphFont"/>
    <w:link w:val="CommentText"/>
    <w:uiPriority w:val="99"/>
    <w:semiHidden/>
    <w:rsid w:val="00593B49"/>
    <w:rPr>
      <w:sz w:val="20"/>
      <w:szCs w:val="20"/>
    </w:rPr>
  </w:style>
  <w:style w:type="paragraph" w:styleId="CommentSubject">
    <w:name w:val="annotation subject"/>
    <w:basedOn w:val="CommentText"/>
    <w:next w:val="CommentText"/>
    <w:link w:val="CommentSubjectChar"/>
    <w:uiPriority w:val="99"/>
    <w:semiHidden/>
    <w:unhideWhenUsed/>
    <w:rsid w:val="00593B49"/>
    <w:rPr>
      <w:b/>
      <w:bCs/>
    </w:rPr>
  </w:style>
  <w:style w:type="character" w:customStyle="1" w:styleId="CommentSubjectChar">
    <w:name w:val="Comment Subject Char"/>
    <w:basedOn w:val="CommentTextChar"/>
    <w:link w:val="CommentSubject"/>
    <w:uiPriority w:val="99"/>
    <w:semiHidden/>
    <w:rsid w:val="00593B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5868">
      <w:bodyDiv w:val="1"/>
      <w:marLeft w:val="0"/>
      <w:marRight w:val="0"/>
      <w:marTop w:val="0"/>
      <w:marBottom w:val="0"/>
      <w:divBdr>
        <w:top w:val="none" w:sz="0" w:space="0" w:color="auto"/>
        <w:left w:val="none" w:sz="0" w:space="0" w:color="auto"/>
        <w:bottom w:val="none" w:sz="0" w:space="0" w:color="auto"/>
        <w:right w:val="none" w:sz="0" w:space="0" w:color="auto"/>
      </w:divBdr>
    </w:div>
    <w:div w:id="189103358">
      <w:bodyDiv w:val="1"/>
      <w:marLeft w:val="0"/>
      <w:marRight w:val="0"/>
      <w:marTop w:val="0"/>
      <w:marBottom w:val="0"/>
      <w:divBdr>
        <w:top w:val="none" w:sz="0" w:space="0" w:color="auto"/>
        <w:left w:val="none" w:sz="0" w:space="0" w:color="auto"/>
        <w:bottom w:val="none" w:sz="0" w:space="0" w:color="auto"/>
        <w:right w:val="none" w:sz="0" w:space="0" w:color="auto"/>
      </w:divBdr>
    </w:div>
    <w:div w:id="311176986">
      <w:bodyDiv w:val="1"/>
      <w:marLeft w:val="0"/>
      <w:marRight w:val="0"/>
      <w:marTop w:val="0"/>
      <w:marBottom w:val="0"/>
      <w:divBdr>
        <w:top w:val="none" w:sz="0" w:space="0" w:color="auto"/>
        <w:left w:val="none" w:sz="0" w:space="0" w:color="auto"/>
        <w:bottom w:val="none" w:sz="0" w:space="0" w:color="auto"/>
        <w:right w:val="none" w:sz="0" w:space="0" w:color="auto"/>
      </w:divBdr>
    </w:div>
    <w:div w:id="474568004">
      <w:bodyDiv w:val="1"/>
      <w:marLeft w:val="0"/>
      <w:marRight w:val="0"/>
      <w:marTop w:val="0"/>
      <w:marBottom w:val="0"/>
      <w:divBdr>
        <w:top w:val="none" w:sz="0" w:space="0" w:color="auto"/>
        <w:left w:val="none" w:sz="0" w:space="0" w:color="auto"/>
        <w:bottom w:val="none" w:sz="0" w:space="0" w:color="auto"/>
        <w:right w:val="none" w:sz="0" w:space="0" w:color="auto"/>
      </w:divBdr>
    </w:div>
    <w:div w:id="588857199">
      <w:bodyDiv w:val="1"/>
      <w:marLeft w:val="0"/>
      <w:marRight w:val="0"/>
      <w:marTop w:val="0"/>
      <w:marBottom w:val="0"/>
      <w:divBdr>
        <w:top w:val="none" w:sz="0" w:space="0" w:color="auto"/>
        <w:left w:val="none" w:sz="0" w:space="0" w:color="auto"/>
        <w:bottom w:val="none" w:sz="0" w:space="0" w:color="auto"/>
        <w:right w:val="none" w:sz="0" w:space="0" w:color="auto"/>
      </w:divBdr>
    </w:div>
    <w:div w:id="636228608">
      <w:bodyDiv w:val="1"/>
      <w:marLeft w:val="0"/>
      <w:marRight w:val="0"/>
      <w:marTop w:val="0"/>
      <w:marBottom w:val="0"/>
      <w:divBdr>
        <w:top w:val="none" w:sz="0" w:space="0" w:color="auto"/>
        <w:left w:val="none" w:sz="0" w:space="0" w:color="auto"/>
        <w:bottom w:val="none" w:sz="0" w:space="0" w:color="auto"/>
        <w:right w:val="none" w:sz="0" w:space="0" w:color="auto"/>
      </w:divBdr>
    </w:div>
    <w:div w:id="976952997">
      <w:bodyDiv w:val="1"/>
      <w:marLeft w:val="0"/>
      <w:marRight w:val="0"/>
      <w:marTop w:val="0"/>
      <w:marBottom w:val="0"/>
      <w:divBdr>
        <w:top w:val="none" w:sz="0" w:space="0" w:color="auto"/>
        <w:left w:val="none" w:sz="0" w:space="0" w:color="auto"/>
        <w:bottom w:val="none" w:sz="0" w:space="0" w:color="auto"/>
        <w:right w:val="none" w:sz="0" w:space="0" w:color="auto"/>
      </w:divBdr>
    </w:div>
    <w:div w:id="1096704520">
      <w:bodyDiv w:val="1"/>
      <w:marLeft w:val="0"/>
      <w:marRight w:val="0"/>
      <w:marTop w:val="0"/>
      <w:marBottom w:val="0"/>
      <w:divBdr>
        <w:top w:val="none" w:sz="0" w:space="0" w:color="auto"/>
        <w:left w:val="none" w:sz="0" w:space="0" w:color="auto"/>
        <w:bottom w:val="none" w:sz="0" w:space="0" w:color="auto"/>
        <w:right w:val="none" w:sz="0" w:space="0" w:color="auto"/>
      </w:divBdr>
    </w:div>
    <w:div w:id="1342246430">
      <w:bodyDiv w:val="1"/>
      <w:marLeft w:val="0"/>
      <w:marRight w:val="0"/>
      <w:marTop w:val="0"/>
      <w:marBottom w:val="0"/>
      <w:divBdr>
        <w:top w:val="none" w:sz="0" w:space="0" w:color="auto"/>
        <w:left w:val="none" w:sz="0" w:space="0" w:color="auto"/>
        <w:bottom w:val="none" w:sz="0" w:space="0" w:color="auto"/>
        <w:right w:val="none" w:sz="0" w:space="0" w:color="auto"/>
      </w:divBdr>
    </w:div>
    <w:div w:id="1404331932">
      <w:bodyDiv w:val="1"/>
      <w:marLeft w:val="0"/>
      <w:marRight w:val="0"/>
      <w:marTop w:val="0"/>
      <w:marBottom w:val="0"/>
      <w:divBdr>
        <w:top w:val="none" w:sz="0" w:space="0" w:color="auto"/>
        <w:left w:val="none" w:sz="0" w:space="0" w:color="auto"/>
        <w:bottom w:val="none" w:sz="0" w:space="0" w:color="auto"/>
        <w:right w:val="none" w:sz="0" w:space="0" w:color="auto"/>
      </w:divBdr>
    </w:div>
    <w:div w:id="1419206300">
      <w:bodyDiv w:val="1"/>
      <w:marLeft w:val="0"/>
      <w:marRight w:val="0"/>
      <w:marTop w:val="0"/>
      <w:marBottom w:val="0"/>
      <w:divBdr>
        <w:top w:val="none" w:sz="0" w:space="0" w:color="auto"/>
        <w:left w:val="none" w:sz="0" w:space="0" w:color="auto"/>
        <w:bottom w:val="none" w:sz="0" w:space="0" w:color="auto"/>
        <w:right w:val="none" w:sz="0" w:space="0" w:color="auto"/>
      </w:divBdr>
    </w:div>
    <w:div w:id="1705977162">
      <w:bodyDiv w:val="1"/>
      <w:marLeft w:val="0"/>
      <w:marRight w:val="0"/>
      <w:marTop w:val="0"/>
      <w:marBottom w:val="0"/>
      <w:divBdr>
        <w:top w:val="none" w:sz="0" w:space="0" w:color="auto"/>
        <w:left w:val="none" w:sz="0" w:space="0" w:color="auto"/>
        <w:bottom w:val="none" w:sz="0" w:space="0" w:color="auto"/>
        <w:right w:val="none" w:sz="0" w:space="0" w:color="auto"/>
      </w:divBdr>
    </w:div>
    <w:div w:id="1809125452">
      <w:bodyDiv w:val="1"/>
      <w:marLeft w:val="0"/>
      <w:marRight w:val="0"/>
      <w:marTop w:val="0"/>
      <w:marBottom w:val="0"/>
      <w:divBdr>
        <w:top w:val="none" w:sz="0" w:space="0" w:color="auto"/>
        <w:left w:val="none" w:sz="0" w:space="0" w:color="auto"/>
        <w:bottom w:val="none" w:sz="0" w:space="0" w:color="auto"/>
        <w:right w:val="none" w:sz="0" w:space="0" w:color="auto"/>
      </w:divBdr>
    </w:div>
    <w:div w:id="1836803503">
      <w:bodyDiv w:val="1"/>
      <w:marLeft w:val="0"/>
      <w:marRight w:val="0"/>
      <w:marTop w:val="0"/>
      <w:marBottom w:val="0"/>
      <w:divBdr>
        <w:top w:val="none" w:sz="0" w:space="0" w:color="auto"/>
        <w:left w:val="none" w:sz="0" w:space="0" w:color="auto"/>
        <w:bottom w:val="none" w:sz="0" w:space="0" w:color="auto"/>
        <w:right w:val="none" w:sz="0" w:space="0" w:color="auto"/>
      </w:divBdr>
    </w:div>
    <w:div w:id="1879468564">
      <w:bodyDiv w:val="1"/>
      <w:marLeft w:val="0"/>
      <w:marRight w:val="0"/>
      <w:marTop w:val="0"/>
      <w:marBottom w:val="0"/>
      <w:divBdr>
        <w:top w:val="none" w:sz="0" w:space="0" w:color="auto"/>
        <w:left w:val="none" w:sz="0" w:space="0" w:color="auto"/>
        <w:bottom w:val="none" w:sz="0" w:space="0" w:color="auto"/>
        <w:right w:val="none" w:sz="0" w:space="0" w:color="auto"/>
      </w:divBdr>
    </w:div>
    <w:div w:id="2035499036">
      <w:bodyDiv w:val="1"/>
      <w:marLeft w:val="0"/>
      <w:marRight w:val="0"/>
      <w:marTop w:val="0"/>
      <w:marBottom w:val="0"/>
      <w:divBdr>
        <w:top w:val="none" w:sz="0" w:space="0" w:color="auto"/>
        <w:left w:val="none" w:sz="0" w:space="0" w:color="auto"/>
        <w:bottom w:val="none" w:sz="0" w:space="0" w:color="auto"/>
        <w:right w:val="none" w:sz="0" w:space="0" w:color="auto"/>
      </w:divBdr>
    </w:div>
    <w:div w:id="213347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1301</Words>
  <Characters>7421</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Thomer</dc:creator>
  <cp:keywords/>
  <dc:description/>
  <cp:lastModifiedBy>Malik Samawat</cp:lastModifiedBy>
  <cp:revision>23</cp:revision>
  <dcterms:created xsi:type="dcterms:W3CDTF">2019-01-14T12:34:00Z</dcterms:created>
  <dcterms:modified xsi:type="dcterms:W3CDTF">2019-04-07T19:27:00Z</dcterms:modified>
</cp:coreProperties>
</file>